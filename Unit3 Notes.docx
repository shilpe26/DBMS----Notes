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media/image21.jpeg" ContentType="image/jpeg"/>
  <Override PartName="/word/media/image18.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png" ContentType="image/png"/>
  <Override PartName="/word/media/image3.png" ContentType="image/png"/>
  <Override PartName="/word/media/image20.jpeg" ContentType="image/jpeg"/>
  <Override PartName="/word/media/image19.jpeg" ContentType="image/jpeg"/>
  <Override PartName="/word/media/image1.png" ContentType="image/png"/>
  <Override PartName="/word/media/image8.jpeg" ContentType="image/jpeg"/>
  <Override PartName="/word/media/image16.jpeg" ContentType="image/jpeg"/>
  <Override PartName="/word/media/image5.png" ContentType="image/png"/>
  <Override PartName="/word/media/image6.png" ContentType="image/png"/>
  <Override PartName="/word/media/image2.png" ContentType="image/png"/>
  <Override PartName="/word/media/image7.jpeg" ContentType="image/jpeg"/>
  <Override PartName="/word/media/image17.jpeg" ContentType="image/jpeg"/>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embeddings/oleObject1.pptx" ContentType="application/vnd.openxmlformats-officedocument.presentationml.presentation"/>
  <Override PartName="/word/embeddings/oleObject2.sldx" ContentType="application/vnd.openxmlformats-officedocument.presentationml.slide"/>
  <Override PartName="/word/media/image10.emf" ContentType="image/x-emf"/>
  <Override PartName="/word/media/image9.emf" ContentType="image/x-emf"/>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tLeast" w:line="360" w:before="48" w:after="48"/>
        <w:ind w:right="48" w:hanging="0"/>
        <w:jc w:val="center"/>
        <w:outlineLvl w:val="1"/>
        <w:rPr>
          <w:sz w:val="50"/>
          <w:u w:val="single"/>
        </w:rPr>
      </w:pPr>
      <w:r>
        <w:rPr>
          <w:rFonts w:eastAsia="Times New Roman" w:cs="Times New Roman" w:ascii="Times New Roman" w:hAnsi="Times New Roman"/>
          <w:b/>
          <w:bCs/>
          <w:color w:val="121214"/>
          <w:spacing w:val="-12"/>
          <w:sz w:val="50"/>
          <w:u w:val="single"/>
          <w:lang w:bidi="hi-IN"/>
        </w:rPr>
        <w:t xml:space="preserve">Unit-3 </w:t>
      </w:r>
    </w:p>
    <w:p>
      <w:pPr>
        <w:pStyle w:val="Normal"/>
        <w:numPr>
          <w:ilvl w:val="0"/>
          <w:numId w:val="0"/>
        </w:numPr>
        <w:spacing w:lineRule="atLeast" w:line="360" w:before="48" w:after="48"/>
        <w:ind w:right="48" w:hanging="0"/>
        <w:outlineLvl w:val="1"/>
        <w:rPr>
          <w:rFonts w:ascii="Times New Roman" w:hAnsi="Times New Roman" w:eastAsia="Times New Roman" w:cs="Times New Roman"/>
          <w:b/>
          <w:b/>
          <w:bCs/>
          <w:color w:val="121214"/>
          <w:spacing w:val="-12"/>
          <w:lang w:bidi="hi-IN"/>
        </w:rPr>
      </w:pPr>
      <w:r>
        <w:rPr>
          <w:rFonts w:eastAsia="Times New Roman" w:cs="Times New Roman" w:ascii="Times New Roman" w:hAnsi="Times New Roman"/>
          <w:b/>
          <w:bCs/>
          <w:color w:val="121214"/>
          <w:spacing w:val="-12"/>
          <w:lang w:bidi="hi-IN"/>
        </w:rPr>
        <w:t>Functional Dependency</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Functional dependency (FD) is a set of constraints between two attributes in a relation. Functional dependency says that if two tuples have same values for attributes A1, A2,..., An, then those two tuples must have to have same values for attributes B1, B2, ..., Bn.</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A set of attributes X </w:t>
      </w:r>
      <w:r>
        <w:rPr>
          <w:rFonts w:eastAsia="Times New Roman" w:cs="Times New Roman" w:ascii="Times New Roman" w:hAnsi="Times New Roman"/>
          <w:i/>
          <w:iCs/>
          <w:color w:val="000000"/>
          <w:lang w:bidi="hi-IN"/>
        </w:rPr>
        <w:t>functionally determines</w:t>
      </w:r>
      <w:r>
        <w:rPr>
          <w:rFonts w:eastAsia="Times New Roman" w:cs="Times New Roman" w:ascii="Times New Roman" w:hAnsi="Times New Roman"/>
          <w:color w:val="000000"/>
          <w:lang w:bidi="hi-IN"/>
        </w:rPr>
        <w:t xml:space="preserve">  a set of attributes Y if the value of X determines a unique value for Y</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Y holds if whenever </w:t>
      </w:r>
      <w:r>
        <w:rPr>
          <w:rFonts w:eastAsia="Times New Roman" w:cs="Times New Roman" w:ascii="Times New Roman" w:hAnsi="Times New Roman"/>
          <w:b/>
          <w:bCs/>
          <w:color w:val="000000"/>
          <w:lang w:bidi="hi-IN"/>
        </w:rPr>
        <w:t xml:space="preserve">two tuples have the same value for X, they </w:t>
      </w:r>
      <w:r>
        <w:rPr>
          <w:rFonts w:eastAsia="Times New Roman" w:cs="Times New Roman" w:ascii="Times New Roman" w:hAnsi="Times New Roman"/>
          <w:b/>
          <w:bCs/>
          <w:i/>
          <w:iCs/>
          <w:color w:val="000000"/>
          <w:lang w:bidi="hi-IN"/>
        </w:rPr>
        <w:t>must have</w:t>
      </w:r>
      <w:r>
        <w:rPr>
          <w:rFonts w:eastAsia="Times New Roman" w:cs="Times New Roman" w:ascii="Times New Roman" w:hAnsi="Times New Roman"/>
          <w:b/>
          <w:bCs/>
          <w:color w:val="000000"/>
          <w:lang w:bidi="hi-IN"/>
        </w:rPr>
        <w:t xml:space="preserve">  the same value for Y</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b/>
          <w:bCs/>
          <w:i/>
          <w:iCs/>
          <w:color w:val="000000"/>
          <w:lang w:bidi="hi-IN"/>
        </w:rPr>
        <w:t xml:space="preserve">If  t1[X]=t2[X], then  t1[Y]=t2[Y] </w:t>
      </w:r>
      <w:r>
        <w:rPr>
          <w:rFonts w:eastAsia="Times New Roman" w:cs="Times New Roman" w:ascii="Times New Roman" w:hAnsi="Times New Roman"/>
          <w:color w:val="000000"/>
          <w:lang w:bidi="hi-IN"/>
        </w:rPr>
        <w:t>in any relation instance r(R)</w:t>
      </w:r>
    </w:p>
    <w:p>
      <w:pPr>
        <w:pStyle w:val="Normal"/>
        <w:numPr>
          <w:ilvl w:val="0"/>
          <w:numId w:val="0"/>
        </w:numPr>
        <w:spacing w:lineRule="atLeast" w:line="360" w:before="48" w:after="48"/>
        <w:ind w:right="48" w:hanging="0"/>
        <w:outlineLvl w:val="1"/>
        <w:rPr>
          <w:rFonts w:ascii="Times New Roman" w:hAnsi="Times New Roman" w:eastAsia="Times New Roman" w:cs="Times New Roman"/>
          <w:b/>
          <w:b/>
          <w:bCs/>
          <w:color w:val="121214"/>
          <w:spacing w:val="-12"/>
          <w:u w:val="single"/>
          <w:lang w:bidi="hi-IN"/>
        </w:rPr>
      </w:pPr>
      <w:r>
        <w:rPr>
          <w:rFonts w:eastAsia="Times New Roman" w:cs="Times New Roman" w:ascii="Times New Roman" w:hAnsi="Times New Roman"/>
          <w:b/>
          <w:bCs/>
          <w:color w:val="121214"/>
          <w:spacing w:val="-12"/>
          <w:u w:val="single"/>
          <w:lang w:bidi="hi-IN"/>
        </w:rPr>
        <w:t>Armstrong's Axioms</w:t>
      </w:r>
    </w:p>
    <w:p>
      <w:pPr>
        <w:pStyle w:val="ListParagraph"/>
        <w:numPr>
          <w:ilvl w:val="0"/>
          <w:numId w:val="6"/>
        </w:numPr>
        <w:spacing w:lineRule="atLeast" w:line="290" w:before="0" w:after="144"/>
        <w:ind w:left="720" w:right="48" w:hanging="360"/>
        <w:jc w:val="both"/>
        <w:rPr>
          <w:rFonts w:cs="Times New Roman"/>
          <w:color w:val="000000"/>
          <w:sz w:val="22"/>
          <w:szCs w:val="22"/>
        </w:rPr>
      </w:pPr>
      <w:r>
        <w:rPr>
          <w:rFonts w:cs="Times New Roman"/>
          <w:color w:val="000000"/>
          <w:sz w:val="22"/>
          <w:szCs w:val="22"/>
        </w:rPr>
        <w:t xml:space="preserve">Armstrong's Axioms are a set of rules, generates a closure of functional dependencies. </w:t>
      </w:r>
      <w:r>
        <w:rPr>
          <w:rFonts w:cs="Times New Roman"/>
          <w:b/>
          <w:bCs/>
          <w:color w:val="000000"/>
          <w:sz w:val="22"/>
          <w:szCs w:val="22"/>
        </w:rPr>
        <w:t>Closure</w:t>
      </w:r>
      <w:r>
        <w:rPr>
          <w:rFonts w:cs="Times New Roman"/>
          <w:color w:val="000000"/>
          <w:sz w:val="22"/>
          <w:szCs w:val="22"/>
        </w:rPr>
        <w:t xml:space="preserve"> of a set F of FDs is the set F+ of all FDs that can be inferred from F </w:t>
      </w:r>
    </w:p>
    <w:p>
      <w:pPr>
        <w:pStyle w:val="ListParagraph"/>
        <w:numPr>
          <w:ilvl w:val="0"/>
          <w:numId w:val="7"/>
        </w:numPr>
        <w:spacing w:lineRule="atLeast" w:line="290" w:before="0" w:after="144"/>
        <w:ind w:left="720" w:right="48" w:hanging="360"/>
        <w:jc w:val="both"/>
        <w:rPr>
          <w:rFonts w:cs="Times New Roman"/>
          <w:color w:val="000000"/>
          <w:sz w:val="22"/>
          <w:szCs w:val="22"/>
        </w:rPr>
      </w:pPr>
      <w:r>
        <w:rPr>
          <w:rFonts w:cs="Times New Roman"/>
          <w:b/>
          <w:bCs/>
          <w:color w:val="000000"/>
          <w:sz w:val="22"/>
          <w:szCs w:val="22"/>
        </w:rPr>
        <w:t>Reflexive rule</w:t>
      </w:r>
      <w:r>
        <w:rPr>
          <w:rFonts w:cs="Times New Roman"/>
          <w:color w:val="000000"/>
          <w:sz w:val="22"/>
          <w:szCs w:val="22"/>
        </w:rPr>
        <w:t xml:space="preserve"> − </w:t>
      </w:r>
    </w:p>
    <w:p>
      <w:pPr>
        <w:pStyle w:val="Normal"/>
        <w:spacing w:lineRule="atLeast" w:line="290" w:before="0" w:after="144"/>
        <w:ind w:left="76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If Y </w:t>
      </w:r>
      <w:r>
        <w:rPr>
          <w:rFonts w:eastAsia="Times New Roman" w:cs="Times New Roman" w:ascii="Times New Roman" w:hAnsi="Times New Roman"/>
          <w:color w:val="000000"/>
          <w:u w:val="single"/>
          <w:lang w:bidi="hi-IN"/>
        </w:rPr>
        <w:t>subset-of</w:t>
      </w:r>
      <w:r>
        <w:rPr>
          <w:rFonts w:eastAsia="Times New Roman" w:cs="Times New Roman" w:ascii="Times New Roman" w:hAnsi="Times New Roman"/>
          <w:color w:val="000000"/>
          <w:lang w:bidi="hi-IN"/>
        </w:rPr>
        <w:t xml:space="preserve"> X, then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w:t>
      </w:r>
    </w:p>
    <w:p>
      <w:pPr>
        <w:pStyle w:val="Normal"/>
        <w:numPr>
          <w:ilvl w:val="0"/>
          <w:numId w:val="1"/>
        </w:numPr>
        <w:spacing w:lineRule="atLeast" w:line="290" w:before="0" w:after="144"/>
        <w:ind w:left="768"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Augmentation rule</w:t>
      </w:r>
      <w:r>
        <w:rPr>
          <w:rFonts w:eastAsia="Times New Roman" w:cs="Times New Roman" w:ascii="Times New Roman" w:hAnsi="Times New Roman"/>
          <w:color w:val="000000"/>
          <w:lang w:bidi="hi-IN"/>
        </w:rPr>
        <w:t xml:space="preserve"> − </w:t>
      </w:r>
    </w:p>
    <w:p>
      <w:pPr>
        <w:pStyle w:val="Normal"/>
        <w:spacing w:lineRule="atLeast" w:line="290" w:before="0" w:after="144"/>
        <w:ind w:left="76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If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 then XZ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YZ</w:t>
      </w:r>
    </w:p>
    <w:p>
      <w:pPr>
        <w:pStyle w:val="Normal"/>
        <w:numPr>
          <w:ilvl w:val="0"/>
          <w:numId w:val="1"/>
        </w:numPr>
        <w:spacing w:lineRule="atLeast" w:line="290" w:before="0" w:after="144"/>
        <w:ind w:left="768"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Transitivity rule</w:t>
      </w:r>
      <w:r>
        <w:rPr>
          <w:rFonts w:eastAsia="Times New Roman" w:cs="Times New Roman" w:ascii="Times New Roman" w:hAnsi="Times New Roman"/>
          <w:color w:val="000000"/>
          <w:lang w:bidi="hi-IN"/>
        </w:rPr>
        <w:t xml:space="preserve"> − </w:t>
      </w:r>
    </w:p>
    <w:p>
      <w:pPr>
        <w:pStyle w:val="Normal"/>
        <w:spacing w:lineRule="atLeast" w:line="290" w:before="0" w:after="144"/>
        <w:ind w:left="76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If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 and Y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Z, then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Z</w:t>
      </w:r>
    </w:p>
    <w:p>
      <w:pPr>
        <w:pStyle w:val="Normal"/>
        <w:spacing w:lineRule="atLeast" w:line="290" w:before="0" w:after="144"/>
        <w:ind w:left="76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b/>
          <w:bCs/>
          <w:color w:val="000000"/>
          <w:u w:val="single"/>
          <w:lang w:bidi="hi-IN"/>
        </w:rPr>
        <w:t>Additional Useful Inference Rules</w:t>
      </w:r>
    </w:p>
    <w:p>
      <w:pPr>
        <w:pStyle w:val="Normal"/>
        <w:numPr>
          <w:ilvl w:val="0"/>
          <w:numId w:val="6"/>
        </w:numPr>
        <w:spacing w:lineRule="atLeast" w:line="290" w:before="0" w:after="144"/>
        <w:ind w:left="720" w:right="48" w:hanging="360"/>
        <w:jc w:val="both"/>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lang w:bidi="hi-IN"/>
        </w:rPr>
        <w:t>Decomposition Rule:-</w:t>
      </w:r>
    </w:p>
    <w:p>
      <w:pPr>
        <w:pStyle w:val="Normal"/>
        <w:numPr>
          <w:ilvl w:val="1"/>
          <w:numId w:val="6"/>
        </w:numPr>
        <w:spacing w:lineRule="atLeast" w:line="290" w:before="0" w:after="144"/>
        <w:ind w:left="1440"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 </w:t>
      </w:r>
      <w:r>
        <w:rPr>
          <w:rFonts w:eastAsia="Times New Roman" w:cs="Times New Roman" w:ascii="Times New Roman" w:hAnsi="Times New Roman"/>
          <w:color w:val="000000"/>
          <w:lang w:bidi="hi-IN"/>
        </w:rPr>
        <w:t xml:space="preserve">If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YZ, then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 and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Z</w:t>
      </w:r>
    </w:p>
    <w:p>
      <w:pPr>
        <w:pStyle w:val="Normal"/>
        <w:numPr>
          <w:ilvl w:val="0"/>
          <w:numId w:val="6"/>
        </w:numPr>
        <w:spacing w:lineRule="atLeast" w:line="290" w:before="0" w:after="144"/>
        <w:ind w:left="720" w:right="48" w:hanging="360"/>
        <w:jc w:val="both"/>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lang w:bidi="hi-IN"/>
        </w:rPr>
        <w:t>Union Rule:-</w:t>
      </w:r>
    </w:p>
    <w:p>
      <w:pPr>
        <w:pStyle w:val="Normal"/>
        <w:numPr>
          <w:ilvl w:val="1"/>
          <w:numId w:val="6"/>
        </w:numPr>
        <w:spacing w:lineRule="atLeast" w:line="290" w:before="0" w:after="144"/>
        <w:ind w:left="1440"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 </w:t>
      </w:r>
      <w:r>
        <w:rPr>
          <w:rFonts w:eastAsia="Times New Roman" w:cs="Times New Roman" w:ascii="Times New Roman" w:hAnsi="Times New Roman"/>
          <w:color w:val="000000"/>
          <w:lang w:bidi="hi-IN"/>
        </w:rPr>
        <w:t xml:space="preserve">If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 and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Z, then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YZ</w:t>
      </w:r>
    </w:p>
    <w:p>
      <w:pPr>
        <w:pStyle w:val="Normal"/>
        <w:numPr>
          <w:ilvl w:val="0"/>
          <w:numId w:val="6"/>
        </w:numPr>
        <w:spacing w:lineRule="atLeast" w:line="290" w:before="0" w:after="144"/>
        <w:ind w:left="720" w:right="48" w:hanging="360"/>
        <w:jc w:val="both"/>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lang w:bidi="hi-IN"/>
        </w:rPr>
        <w:t xml:space="preserve">Psuedotransitivity Rule:- </w:t>
      </w:r>
    </w:p>
    <w:p>
      <w:pPr>
        <w:pStyle w:val="Normal"/>
        <w:numPr>
          <w:ilvl w:val="1"/>
          <w:numId w:val="6"/>
        </w:numPr>
        <w:spacing w:lineRule="atLeast" w:line="290" w:before="0" w:after="144"/>
        <w:ind w:left="1440"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If 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Y and WY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Z, then WX </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 Z</w:t>
      </w:r>
    </w:p>
    <w:p>
      <w:pPr>
        <w:pStyle w:val="Normal"/>
        <w:spacing w:lineRule="atLeast" w:line="290" w:before="0" w:after="144"/>
        <w:ind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 </w:t>
      </w:r>
    </w:p>
    <w:p>
      <w:pPr>
        <w:pStyle w:val="Normal"/>
        <w:numPr>
          <w:ilvl w:val="0"/>
          <w:numId w:val="2"/>
        </w:numPr>
        <w:spacing w:lineRule="atLeast" w:line="290" w:before="0" w:after="144"/>
        <w:ind w:left="768"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Trivial</w:t>
      </w:r>
      <w:r>
        <w:rPr>
          <w:rFonts w:eastAsia="Times New Roman" w:cs="Times New Roman" w:ascii="Times New Roman" w:hAnsi="Times New Roman"/>
          <w:color w:val="000000"/>
          <w:lang w:bidi="hi-IN"/>
        </w:rPr>
        <w:t> − If a functional dependency (FD) X → Y holds, where Y is a subset of X, then it is called a trivial FD. Trivial FDs always hold.</w:t>
      </w:r>
      <w:r>
        <w:rPr>
          <w:rFonts w:eastAsia="Times New Roman" w:cs="Times New Roman" w:ascii="Times New Roman" w:hAnsi="Times New Roman"/>
          <w:color w:val="000000"/>
          <w:u w:val="single"/>
          <w:lang w:bidi="hi-IN"/>
        </w:rPr>
        <w:t xml:space="preserve"> </w:t>
      </w:r>
    </w:p>
    <w:p>
      <w:pPr>
        <w:pStyle w:val="Normal"/>
        <w:spacing w:lineRule="atLeast" w:line="290" w:before="0" w:after="144"/>
        <w:ind w:left="76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Eg. AB</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B </w:t>
      </w:r>
    </w:p>
    <w:p>
      <w:pPr>
        <w:pStyle w:val="Normal"/>
        <w:spacing w:lineRule="atLeast" w:line="290" w:before="0" w:after="144"/>
        <w:ind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r>
    </w:p>
    <w:p>
      <w:pPr>
        <w:pStyle w:val="Normal"/>
        <w:numPr>
          <w:ilvl w:val="0"/>
          <w:numId w:val="2"/>
        </w:numPr>
        <w:spacing w:lineRule="atLeast" w:line="290" w:before="0" w:after="144"/>
        <w:ind w:left="768"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Non-trivial</w:t>
      </w:r>
      <w:r>
        <w:rPr>
          <w:rFonts w:eastAsia="Times New Roman" w:cs="Times New Roman" w:ascii="Times New Roman" w:hAnsi="Times New Roman"/>
          <w:color w:val="000000"/>
          <w:lang w:bidi="hi-IN"/>
        </w:rPr>
        <w:t> − If an FD X → Y holds, where Y is not a subset of X, then it is called a non-trivial FD. Eg. AB</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 xml:space="preserve">BC </w:t>
      </w:r>
    </w:p>
    <w:p>
      <w:pPr>
        <w:pStyle w:val="Normal"/>
        <w:numPr>
          <w:ilvl w:val="0"/>
          <w:numId w:val="2"/>
        </w:numPr>
        <w:spacing w:lineRule="atLeast" w:line="290" w:before="0" w:after="144"/>
        <w:ind w:left="768"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Completely non-trivial</w:t>
      </w:r>
      <w:r>
        <w:rPr>
          <w:rFonts w:eastAsia="Times New Roman" w:cs="Times New Roman" w:ascii="Times New Roman" w:hAnsi="Times New Roman"/>
          <w:color w:val="000000"/>
          <w:lang w:bidi="hi-IN"/>
        </w:rPr>
        <w:t> − If an FD X → Y holds, where x intersect Y = Φ, it is said to be a completely non-trivial FD. Eg. A</w:t>
      </w:r>
      <w:r>
        <w:rPr>
          <w:rFonts w:eastAsia="Wingdings" w:cs="Wingdings" w:ascii="Wingdings" w:hAnsi="Wingdings"/>
          <w:color w:val="000000"/>
          <w:lang w:bidi="hi-IN"/>
        </w:rPr>
        <w:t></w:t>
      </w:r>
      <w:r>
        <w:rPr>
          <w:rFonts w:eastAsia="Times New Roman" w:cs="Times New Roman" w:ascii="Times New Roman" w:hAnsi="Times New Roman"/>
          <w:color w:val="000000"/>
          <w:lang w:bidi="hi-IN"/>
        </w:rPr>
        <w:t>B</w:t>
      </w:r>
    </w:p>
    <w:p>
      <w:pPr>
        <w:pStyle w:val="Normal"/>
        <w:numPr>
          <w:ilvl w:val="0"/>
          <w:numId w:val="2"/>
        </w:numPr>
        <w:spacing w:lineRule="atLeast" w:line="290" w:before="0" w:after="144"/>
        <w:ind w:left="768" w:right="48" w:hanging="360"/>
        <w:jc w:val="both"/>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lang w:bidi="hi-IN"/>
        </w:rPr>
        <w:t>Fully F.D.-</w:t>
      </w:r>
      <w:r>
        <w:rPr>
          <w:rFonts w:eastAsia="Times New Roman" w:cs="Times New Roman" w:ascii="Times New Roman" w:hAnsi="Times New Roman"/>
          <w:color w:val="000000"/>
          <w:lang w:bidi="hi-IN"/>
        </w:rPr>
        <w:tab/>
        <w:t>If AB</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C then A</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C/B</w:t>
      </w:r>
      <w:r>
        <w:rPr>
          <w:rFonts w:eastAsia="Wingdings" w:cs="Wingdings" w:ascii="Wingdings" w:hAnsi="Wingdings"/>
          <w:color w:val="000000"/>
          <w:lang w:bidi="hi-IN"/>
        </w:rPr>
        <w:t></w:t>
      </w:r>
      <w:r>
        <w:rPr>
          <w:rFonts w:eastAsia="Times New Roman" w:cs="Times New Roman" w:ascii="Times New Roman" w:hAnsi="Times New Roman"/>
          <w:color w:val="000000"/>
          <w:lang w:bidi="hi-IN"/>
        </w:rPr>
        <w:t xml:space="preserve">C must not hold </w:t>
      </w:r>
    </w:p>
    <w:p>
      <w:pPr>
        <w:pStyle w:val="Normal"/>
        <w:numPr>
          <w:ilvl w:val="0"/>
          <w:numId w:val="2"/>
        </w:numPr>
        <w:spacing w:lineRule="atLeast" w:line="290" w:before="0" w:after="144"/>
        <w:ind w:left="768" w:right="48" w:hanging="360"/>
        <w:jc w:val="both"/>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lang w:bidi="hi-IN"/>
        </w:rPr>
        <w:t xml:space="preserve">Partial F.D.- </w:t>
      </w:r>
      <w:r>
        <w:rPr>
          <w:rFonts w:eastAsia="Times New Roman" w:cs="Times New Roman" w:ascii="Times New Roman" w:hAnsi="Times New Roman"/>
          <w:color w:val="000000"/>
          <w:lang w:bidi="hi-IN"/>
        </w:rPr>
        <w:t>If AB is candidate key and A</w:t>
      </w:r>
      <w:r>
        <w:rPr>
          <w:rFonts w:eastAsia="Wingdings" w:cs="Wingdings" w:ascii="Wingdings" w:hAnsi="Wingdings"/>
          <w:color w:val="000000"/>
          <w:lang w:bidi="hi-IN"/>
        </w:rPr>
        <w:t>à</w:t>
      </w:r>
      <w:r>
        <w:rPr>
          <w:rFonts w:eastAsia="Times New Roman" w:cs="Times New Roman" w:ascii="Times New Roman" w:hAnsi="Times New Roman"/>
          <w:color w:val="000000"/>
          <w:lang w:bidi="hi-IN"/>
        </w:rPr>
        <w:t>C/B</w:t>
      </w:r>
      <w:r>
        <w:rPr>
          <w:rFonts w:eastAsia="Wingdings" w:cs="Wingdings" w:ascii="Wingdings" w:hAnsi="Wingdings"/>
          <w:color w:val="000000"/>
          <w:lang w:bidi="hi-IN"/>
        </w:rPr>
        <w:t></w:t>
      </w:r>
      <w:r>
        <w:rPr>
          <w:rFonts w:eastAsia="Times New Roman" w:cs="Times New Roman" w:ascii="Times New Roman" w:hAnsi="Times New Roman"/>
          <w:color w:val="000000"/>
          <w:lang w:bidi="hi-IN"/>
        </w:rPr>
        <w:t xml:space="preserve">C is also there </w:t>
      </w:r>
    </w:p>
    <w:p>
      <w:pPr>
        <w:pStyle w:val="Normal"/>
        <w:numPr>
          <w:ilvl w:val="0"/>
          <w:numId w:val="0"/>
        </w:numPr>
        <w:spacing w:lineRule="atLeast" w:line="360" w:before="48" w:after="48"/>
        <w:ind w:right="48" w:hanging="0"/>
        <w:outlineLvl w:val="1"/>
        <w:rPr>
          <w:rFonts w:ascii="Times New Roman" w:hAnsi="Times New Roman" w:eastAsia="Times New Roman" w:cs="Times New Roman"/>
          <w:color w:val="121214"/>
          <w:spacing w:val="-12"/>
          <w:lang w:bidi="hi-IN"/>
        </w:rPr>
      </w:pPr>
      <w:r>
        <w:rPr>
          <w:rFonts w:eastAsia="Times New Roman" w:cs="Times New Roman" w:ascii="Times New Roman" w:hAnsi="Times New Roman"/>
          <w:color w:val="121214"/>
          <w:spacing w:val="-12"/>
          <w:lang w:bidi="hi-IN"/>
        </w:rPr>
        <w:t>Normalization</w:t>
      </w:r>
    </w:p>
    <w:p>
      <w:pPr>
        <w:pStyle w:val="Normal"/>
        <w:shd w:val="clear" w:color="auto" w:fill="FFFFFF"/>
        <w:spacing w:lineRule="auto" w:line="240" w:before="0" w:after="315"/>
        <w:rPr>
          <w:rFonts w:ascii="Times New Roman" w:hAnsi="Times New Roman" w:eastAsia="Times New Roman" w:cs="Times New Roman"/>
          <w:color w:val="222426"/>
          <w:lang w:bidi="hi-IN"/>
        </w:rPr>
      </w:pPr>
      <w:r>
        <w:rPr>
          <w:rFonts w:eastAsia="Times New Roman" w:cs="Times New Roman" w:ascii="Times New Roman" w:hAnsi="Times New Roman"/>
          <w:b/>
          <w:bCs/>
          <w:color w:val="222426"/>
          <w:lang w:bidi="hi-IN"/>
        </w:rPr>
        <w:t>Normalization</w:t>
      </w:r>
      <w:r>
        <w:rPr>
          <w:rFonts w:eastAsia="Times New Roman" w:cs="Times New Roman" w:ascii="Times New Roman" w:hAnsi="Times New Roman"/>
          <w:color w:val="222426"/>
          <w:lang w:bidi="hi-IN"/>
        </w:rPr>
        <w:t xml:space="preserve"> is a process of organizing the data in database to avoid data redundancy, insertion anomaly, update anomaly &amp; deletion anomaly. </w:t>
      </w:r>
    </w:p>
    <w:p>
      <w:pPr>
        <w:pStyle w:val="Normal"/>
        <w:numPr>
          <w:ilvl w:val="0"/>
          <w:numId w:val="0"/>
        </w:numPr>
        <w:shd w:val="clear" w:color="auto" w:fill="FFFFFF"/>
        <w:spacing w:lineRule="auto" w:line="240" w:before="0" w:after="194"/>
        <w:outlineLvl w:val="1"/>
        <w:rPr>
          <w:rFonts w:ascii="Times New Roman" w:hAnsi="Times New Roman" w:eastAsia="Times New Roman" w:cs="Times New Roman"/>
          <w:b/>
          <w:b/>
          <w:bCs/>
          <w:color w:val="444542"/>
          <w:lang w:bidi="hi-IN"/>
        </w:rPr>
      </w:pPr>
      <w:r>
        <w:rPr>
          <w:rFonts w:eastAsia="Times New Roman" w:cs="Times New Roman" w:ascii="Times New Roman" w:hAnsi="Times New Roman"/>
          <w:b/>
          <w:bCs/>
          <w:color w:val="444542"/>
          <w:lang w:bidi="hi-IN"/>
        </w:rPr>
        <w:t>Anomalies in DBMS</w:t>
      </w:r>
    </w:p>
    <w:p>
      <w:pPr>
        <w:pStyle w:val="Normal"/>
        <w:shd w:val="clear" w:color="auto" w:fill="FFFFFF"/>
        <w:spacing w:lineRule="auto" w:line="240" w:before="0" w:after="315"/>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 xml:space="preserve">There are three types of anomalies that occur when the database is not normalized. These are – Insertion, update and deletion anomaly. </w:t>
      </w:r>
    </w:p>
    <w:p>
      <w:pPr>
        <w:pStyle w:val="Normal"/>
        <w:shd w:val="clear" w:color="auto" w:fill="FFFFFF"/>
        <w:spacing w:lineRule="auto" w:line="240" w:before="0" w:after="315"/>
        <w:rPr>
          <w:rFonts w:ascii="Times New Roman" w:hAnsi="Times New Roman" w:eastAsia="Times New Roman" w:cs="Times New Roman"/>
          <w:color w:val="222426"/>
          <w:lang w:bidi="hi-IN"/>
        </w:rPr>
      </w:pPr>
      <w:r>
        <w:rPr>
          <w:rFonts w:eastAsia="Times New Roman" w:cs="Times New Roman" w:ascii="Times New Roman" w:hAnsi="Times New Roman"/>
          <w:b/>
          <w:bCs/>
          <w:color w:val="222426"/>
          <w:lang w:bidi="hi-IN"/>
        </w:rPr>
        <w:t>Example</w:t>
      </w:r>
      <w:r>
        <w:rPr>
          <w:rFonts w:eastAsia="Times New Roman" w:cs="Times New Roman" w:ascii="Times New Roman" w:hAnsi="Times New Roman"/>
          <w:color w:val="222426"/>
          <w:lang w:bidi="hi-IN"/>
        </w:rPr>
        <w:t xml:space="preserve">: Suppose a table named </w:t>
      </w:r>
      <w:r>
        <w:rPr>
          <w:rFonts w:eastAsia="Times New Roman" w:cs="Times New Roman" w:ascii="Times New Roman" w:hAnsi="Times New Roman"/>
          <w:b/>
          <w:bCs/>
          <w:color w:val="222426"/>
          <w:lang w:bidi="hi-IN"/>
        </w:rPr>
        <w:t>employee</w:t>
      </w:r>
      <w:r>
        <w:rPr>
          <w:rFonts w:eastAsia="Times New Roman" w:cs="Times New Roman" w:ascii="Times New Roman" w:hAnsi="Times New Roman"/>
          <w:color w:val="222426"/>
          <w:lang w:bidi="hi-IN"/>
        </w:rPr>
        <w:t xml:space="preserve"> having four attributes</w:t>
      </w:r>
      <w:r>
        <w:rPr>
          <w:rFonts w:eastAsia="Times New Roman" w:cs="Times New Roman" w:ascii="Times New Roman" w:hAnsi="Times New Roman"/>
          <w:b/>
          <w:bCs/>
          <w:color w:val="222426"/>
          <w:lang w:bidi="hi-IN"/>
        </w:rPr>
        <w:t>: emp_id, emp_name, emp_address and emp_dept.</w:t>
      </w:r>
      <w:r>
        <w:rPr>
          <w:rFonts w:eastAsia="Times New Roman" w:cs="Times New Roman" w:ascii="Times New Roman" w:hAnsi="Times New Roman"/>
          <w:color w:val="222426"/>
          <w:lang w:bidi="hi-IN"/>
        </w:rPr>
        <w:t xml:space="preserve"> </w:t>
      </w:r>
    </w:p>
    <w:tbl>
      <w:tblPr>
        <w:tblW w:w="6574" w:type="dxa"/>
        <w:jc w:val="left"/>
        <w:tblInd w:w="1384" w:type="dxa"/>
        <w:tblBorders>
          <w:top w:val="single" w:sz="4" w:space="0" w:color="DDDDDD"/>
          <w:left w:val="outset" w:sz="6" w:space="0" w:color="00000A"/>
          <w:bottom w:val="outset" w:sz="6" w:space="0" w:color="00000A"/>
          <w:right w:val="outset" w:sz="6" w:space="0" w:color="00000A"/>
          <w:insideH w:val="outset" w:sz="6" w:space="0" w:color="00000A"/>
          <w:insideV w:val="outset" w:sz="6" w:space="0" w:color="00000A"/>
        </w:tblBorders>
        <w:tblCellMar>
          <w:top w:w="73" w:type="dxa"/>
          <w:left w:w="-22" w:type="dxa"/>
          <w:bottom w:w="73" w:type="dxa"/>
          <w:right w:w="0" w:type="dxa"/>
        </w:tblCellMar>
        <w:tblLook w:val="04a0"/>
      </w:tblPr>
      <w:tblGrid>
        <w:gridCol w:w="1183"/>
        <w:gridCol w:w="1761"/>
        <w:gridCol w:w="2083"/>
        <w:gridCol w:w="1546"/>
      </w:tblGrid>
      <w:tr>
        <w:trPr>
          <w:trHeight w:val="719" w:hRule="atLeast"/>
        </w:trPr>
        <w:tc>
          <w:tcPr>
            <w:tcW w:w="11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b/>
                <w:b/>
                <w:bCs/>
                <w:i/>
                <w:i/>
                <w:iCs/>
                <w:color w:val="222426"/>
                <w:lang w:bidi="hi-IN"/>
              </w:rPr>
            </w:pPr>
            <w:r>
              <w:rPr>
                <w:rFonts w:eastAsia="Times New Roman" w:cs="Times New Roman" w:ascii="Times New Roman" w:hAnsi="Times New Roman"/>
                <w:b/>
                <w:bCs/>
                <w:i/>
                <w:iCs/>
                <w:color w:val="222426"/>
                <w:lang w:bidi="hi-IN"/>
              </w:rPr>
              <w:t>emp_id</w:t>
            </w:r>
          </w:p>
        </w:tc>
        <w:tc>
          <w:tcPr>
            <w:tcW w:w="1761"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b/>
                <w:b/>
                <w:bCs/>
                <w:i/>
                <w:i/>
                <w:iCs/>
                <w:color w:val="222426"/>
                <w:lang w:bidi="hi-IN"/>
              </w:rPr>
            </w:pPr>
            <w:r>
              <w:rPr>
                <w:rFonts w:eastAsia="Times New Roman" w:cs="Times New Roman" w:ascii="Times New Roman" w:hAnsi="Times New Roman"/>
                <w:b/>
                <w:bCs/>
                <w:i/>
                <w:iCs/>
                <w:color w:val="222426"/>
                <w:lang w:bidi="hi-IN"/>
              </w:rPr>
              <w:t>emp_name</w:t>
            </w:r>
          </w:p>
        </w:tc>
        <w:tc>
          <w:tcPr>
            <w:tcW w:w="20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b/>
                <w:b/>
                <w:bCs/>
                <w:i/>
                <w:i/>
                <w:iCs/>
                <w:color w:val="222426"/>
                <w:lang w:bidi="hi-IN"/>
              </w:rPr>
            </w:pPr>
            <w:r>
              <w:rPr>
                <w:rFonts w:eastAsia="Times New Roman" w:cs="Times New Roman" w:ascii="Times New Roman" w:hAnsi="Times New Roman"/>
                <w:b/>
                <w:bCs/>
                <w:i/>
                <w:iCs/>
                <w:color w:val="222426"/>
                <w:lang w:bidi="hi-IN"/>
              </w:rPr>
              <w:t>emp_address</w:t>
            </w:r>
          </w:p>
        </w:tc>
        <w:tc>
          <w:tcPr>
            <w:tcW w:w="1546"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b/>
                <w:b/>
                <w:bCs/>
                <w:i/>
                <w:i/>
                <w:iCs/>
                <w:color w:val="222426"/>
                <w:lang w:bidi="hi-IN"/>
              </w:rPr>
            </w:pPr>
            <w:r>
              <w:rPr>
                <w:rFonts w:eastAsia="Times New Roman" w:cs="Times New Roman" w:ascii="Times New Roman" w:hAnsi="Times New Roman"/>
                <w:b/>
                <w:bCs/>
                <w:i/>
                <w:iCs/>
                <w:color w:val="222426"/>
                <w:lang w:bidi="hi-IN"/>
              </w:rPr>
              <w:t>emp_dept</w:t>
            </w:r>
          </w:p>
        </w:tc>
      </w:tr>
      <w:tr>
        <w:trPr>
          <w:trHeight w:val="469" w:hRule="atLeast"/>
        </w:trPr>
        <w:tc>
          <w:tcPr>
            <w:tcW w:w="11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101</w:t>
            </w:r>
          </w:p>
        </w:tc>
        <w:tc>
          <w:tcPr>
            <w:tcW w:w="1761"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Rick</w:t>
            </w:r>
          </w:p>
        </w:tc>
        <w:tc>
          <w:tcPr>
            <w:tcW w:w="20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Delhi</w:t>
            </w:r>
          </w:p>
        </w:tc>
        <w:tc>
          <w:tcPr>
            <w:tcW w:w="1546"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D001</w:t>
            </w:r>
          </w:p>
        </w:tc>
      </w:tr>
      <w:tr>
        <w:trPr>
          <w:trHeight w:val="247" w:hRule="atLeast"/>
        </w:trPr>
        <w:tc>
          <w:tcPr>
            <w:tcW w:w="11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101</w:t>
            </w:r>
          </w:p>
        </w:tc>
        <w:tc>
          <w:tcPr>
            <w:tcW w:w="1761"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Rick</w:t>
            </w:r>
          </w:p>
        </w:tc>
        <w:tc>
          <w:tcPr>
            <w:tcW w:w="20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Delhi</w:t>
            </w:r>
          </w:p>
        </w:tc>
        <w:tc>
          <w:tcPr>
            <w:tcW w:w="1546"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D002</w:t>
            </w:r>
          </w:p>
        </w:tc>
      </w:tr>
      <w:tr>
        <w:trPr>
          <w:trHeight w:val="247" w:hRule="atLeast"/>
        </w:trPr>
        <w:tc>
          <w:tcPr>
            <w:tcW w:w="11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123</w:t>
            </w:r>
          </w:p>
        </w:tc>
        <w:tc>
          <w:tcPr>
            <w:tcW w:w="1761"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Maggie</w:t>
            </w:r>
          </w:p>
        </w:tc>
        <w:tc>
          <w:tcPr>
            <w:tcW w:w="20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Agra</w:t>
            </w:r>
          </w:p>
        </w:tc>
        <w:tc>
          <w:tcPr>
            <w:tcW w:w="1546"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D890</w:t>
            </w:r>
          </w:p>
        </w:tc>
      </w:tr>
      <w:tr>
        <w:trPr>
          <w:trHeight w:val="456" w:hRule="atLeast"/>
        </w:trPr>
        <w:tc>
          <w:tcPr>
            <w:tcW w:w="11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166</w:t>
            </w:r>
          </w:p>
        </w:tc>
        <w:tc>
          <w:tcPr>
            <w:tcW w:w="1761"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Glenn</w:t>
            </w:r>
          </w:p>
        </w:tc>
        <w:tc>
          <w:tcPr>
            <w:tcW w:w="20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Chennai</w:t>
            </w:r>
          </w:p>
        </w:tc>
        <w:tc>
          <w:tcPr>
            <w:tcW w:w="1546"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D900</w:t>
            </w:r>
          </w:p>
        </w:tc>
      </w:tr>
      <w:tr>
        <w:trPr>
          <w:trHeight w:val="553" w:hRule="atLeast"/>
        </w:trPr>
        <w:tc>
          <w:tcPr>
            <w:tcW w:w="11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166</w:t>
            </w:r>
          </w:p>
        </w:tc>
        <w:tc>
          <w:tcPr>
            <w:tcW w:w="1761"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Glenn</w:t>
            </w:r>
          </w:p>
        </w:tc>
        <w:tc>
          <w:tcPr>
            <w:tcW w:w="2083"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Chennai</w:t>
            </w:r>
          </w:p>
        </w:tc>
        <w:tc>
          <w:tcPr>
            <w:tcW w:w="1546" w:type="dxa"/>
            <w:tcBorders>
              <w:top w:val="single" w:sz="4" w:space="0" w:color="DDDDDD"/>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uto" w:line="480" w:before="0" w:after="484"/>
              <w:rPr>
                <w:rFonts w:ascii="Times New Roman" w:hAnsi="Times New Roman" w:eastAsia="Times New Roman" w:cs="Times New Roman"/>
                <w:color w:val="222426"/>
                <w:lang w:bidi="hi-IN"/>
              </w:rPr>
            </w:pPr>
            <w:r>
              <w:rPr>
                <w:rFonts w:eastAsia="Times New Roman" w:cs="Times New Roman" w:ascii="Times New Roman" w:hAnsi="Times New Roman"/>
                <w:color w:val="222426"/>
                <w:lang w:bidi="hi-IN"/>
              </w:rPr>
              <w:t>D004</w:t>
            </w:r>
          </w:p>
        </w:tc>
      </w:tr>
    </w:tbl>
    <w:p>
      <w:pPr>
        <w:pStyle w:val="Normal"/>
        <w:numPr>
          <w:ilvl w:val="0"/>
          <w:numId w:val="0"/>
        </w:numPr>
        <w:spacing w:lineRule="atLeast" w:line="360" w:before="48" w:after="48"/>
        <w:ind w:right="48" w:hanging="0"/>
        <w:outlineLvl w:val="1"/>
        <w:rPr>
          <w:rFonts w:ascii="Times New Roman" w:hAnsi="Times New Roman" w:eastAsia="Times New Roman" w:cs="Times New Roman"/>
          <w:color w:val="121214"/>
          <w:spacing w:val="-12"/>
          <w:lang w:bidi="hi-IN"/>
        </w:rPr>
      </w:pPr>
      <w:r>
        <w:rPr>
          <w:rFonts w:eastAsia="Times New Roman" w:cs="Times New Roman" w:ascii="Times New Roman" w:hAnsi="Times New Roman"/>
          <w:color w:val="121214"/>
          <w:spacing w:val="-12"/>
          <w:lang w:bidi="hi-IN"/>
        </w:rPr>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If a database design is not perfect, it may contain anomalies. Managing a database with anomalies is next to impossible.</w:t>
      </w:r>
    </w:p>
    <w:p>
      <w:pPr>
        <w:pStyle w:val="Normal"/>
        <w:shd w:val="clear" w:color="auto" w:fill="FFFFFF"/>
        <w:spacing w:lineRule="auto" w:line="240" w:before="0" w:after="315"/>
        <w:jc w:val="both"/>
        <w:rPr>
          <w:rFonts w:ascii="Times New Roman" w:hAnsi="Times New Roman" w:eastAsia="Times New Roman" w:cs="Times New Roman"/>
          <w:color w:val="222426"/>
          <w:lang w:bidi="hi-IN"/>
        </w:rPr>
      </w:pPr>
      <w:r>
        <w:rPr>
          <w:rFonts w:eastAsia="Times New Roman" w:cs="Times New Roman" w:ascii="Times New Roman" w:hAnsi="Times New Roman"/>
          <w:b/>
          <w:bCs/>
          <w:color w:val="222426"/>
          <w:lang w:bidi="hi-IN"/>
        </w:rPr>
        <w:t>Update anomaly</w:t>
      </w:r>
      <w:r>
        <w:rPr>
          <w:rFonts w:eastAsia="Times New Roman" w:cs="Times New Roman" w:ascii="Times New Roman" w:hAnsi="Times New Roman"/>
          <w:color w:val="222426"/>
          <w:lang w:bidi="hi-IN"/>
        </w:rPr>
        <w:t xml:space="preserve">: If data items are scattered and are not linked to each other properly, then it could lead to strange situations. If we want to update </w:t>
      </w:r>
      <w:r>
        <w:rPr>
          <w:rFonts w:eastAsia="Times New Roman" w:cs="Times New Roman" w:ascii="Times New Roman" w:hAnsi="Times New Roman"/>
          <w:b/>
          <w:bCs/>
          <w:color w:val="222426"/>
          <w:lang w:bidi="hi-IN"/>
        </w:rPr>
        <w:t>the address of Rick</w:t>
      </w:r>
      <w:r>
        <w:rPr>
          <w:rFonts w:eastAsia="Times New Roman" w:cs="Times New Roman" w:ascii="Times New Roman" w:hAnsi="Times New Roman"/>
          <w:color w:val="222426"/>
          <w:lang w:bidi="hi-IN"/>
        </w:rPr>
        <w:t xml:space="preserve"> then we have to </w:t>
      </w:r>
      <w:r>
        <w:rPr>
          <w:rFonts w:eastAsia="Times New Roman" w:cs="Times New Roman" w:ascii="Times New Roman" w:hAnsi="Times New Roman"/>
          <w:b/>
          <w:bCs/>
          <w:color w:val="222426"/>
          <w:lang w:bidi="hi-IN"/>
        </w:rPr>
        <w:t>update the same in two rows or the data will become inconsistent</w:t>
      </w:r>
      <w:r>
        <w:rPr>
          <w:rFonts w:eastAsia="Times New Roman" w:cs="Times New Roman" w:ascii="Times New Roman" w:hAnsi="Times New Roman"/>
          <w:color w:val="222426"/>
          <w:lang w:bidi="hi-IN"/>
        </w:rPr>
        <w:t>. If somehow, the correct address gets updated in one department but not in other then as per the database, Rick would be having two different addresses, which is not correct and would lead to inconsistent data.</w:t>
      </w:r>
    </w:p>
    <w:p>
      <w:pPr>
        <w:pStyle w:val="Normal"/>
        <w:shd w:val="clear" w:color="auto" w:fill="FFFFFF"/>
        <w:spacing w:lineRule="auto" w:line="240" w:before="0" w:after="315"/>
        <w:jc w:val="both"/>
        <w:rPr>
          <w:rFonts w:ascii="Times New Roman" w:hAnsi="Times New Roman" w:eastAsia="Times New Roman" w:cs="Times New Roman"/>
          <w:color w:val="222426"/>
          <w:lang w:bidi="hi-IN"/>
        </w:rPr>
      </w:pPr>
      <w:r>
        <w:rPr>
          <w:rFonts w:eastAsia="Times New Roman" w:cs="Times New Roman" w:ascii="Times New Roman" w:hAnsi="Times New Roman"/>
          <w:b/>
          <w:bCs/>
          <w:color w:val="222426"/>
          <w:lang w:bidi="hi-IN"/>
        </w:rPr>
        <w:t>Insert anomaly</w:t>
      </w:r>
      <w:r>
        <w:rPr>
          <w:rFonts w:eastAsia="Times New Roman" w:cs="Times New Roman" w:ascii="Times New Roman" w:hAnsi="Times New Roman"/>
          <w:color w:val="222426"/>
          <w:lang w:bidi="hi-IN"/>
        </w:rPr>
        <w:t>: We tried to delete a record, but parts of it was left undeleted because of unawareness, the data is also saved somewhere else. Suppose a new employee joins the company, who is under training and currently not assigned to any department then we would not be able to insert the data into the table if emp_dept field doesn’t allow nulls.</w:t>
      </w:r>
    </w:p>
    <w:p>
      <w:pPr>
        <w:pStyle w:val="Normal"/>
        <w:shd w:val="clear" w:color="auto" w:fill="FFFFFF"/>
        <w:spacing w:lineRule="auto" w:line="240" w:before="0" w:after="315"/>
        <w:jc w:val="both"/>
        <w:rPr>
          <w:rFonts w:ascii="Times New Roman" w:hAnsi="Times New Roman" w:eastAsia="Times New Roman" w:cs="Times New Roman"/>
          <w:color w:val="222426"/>
          <w:lang w:bidi="hi-IN"/>
        </w:rPr>
      </w:pPr>
      <w:r>
        <w:rPr>
          <w:rFonts w:eastAsia="Times New Roman" w:cs="Times New Roman" w:ascii="Times New Roman" w:hAnsi="Times New Roman"/>
          <w:b/>
          <w:bCs/>
          <w:color w:val="222426"/>
          <w:lang w:bidi="hi-IN"/>
        </w:rPr>
        <w:t>Delete anomaly</w:t>
      </w:r>
      <w:r>
        <w:rPr>
          <w:rFonts w:eastAsia="Times New Roman" w:cs="Times New Roman" w:ascii="Times New Roman" w:hAnsi="Times New Roman"/>
          <w:color w:val="222426"/>
          <w:lang w:bidi="hi-IN"/>
        </w:rPr>
        <w:t>: We tried to insert data in a record that does not exist at all. Suppose, if at a point of time the company closes the department D890 then deleting the rows that are having emp_dept as D890 would also delete the information of employee Maggie since she is assigned only to this department.</w:t>
      </w:r>
    </w:p>
    <w:p>
      <w:pPr>
        <w:pStyle w:val="Normal"/>
        <w:spacing w:lineRule="atLeast" w:line="290" w:before="0" w:after="144"/>
        <w:ind w:left="48" w:right="48" w:hanging="0"/>
        <w:jc w:val="both"/>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lang w:bidi="hi-IN"/>
        </w:rPr>
        <w:t>Normalization</w:t>
      </w:r>
    </w:p>
    <w:p>
      <w:pPr>
        <w:pStyle w:val="Normal"/>
        <w:numPr>
          <w:ilvl w:val="0"/>
          <w:numId w:val="10"/>
        </w:numPr>
        <w:spacing w:lineRule="atLeast" w:line="290" w:before="0" w:after="144"/>
        <w:ind w:left="720"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Normalization is a database design technique which organizes tables in a manner that reduces redundancy and dependency of data.</w:t>
      </w:r>
    </w:p>
    <w:p>
      <w:pPr>
        <w:pStyle w:val="Normal"/>
        <w:numPr>
          <w:ilvl w:val="0"/>
          <w:numId w:val="10"/>
        </w:numPr>
        <w:spacing w:lineRule="atLeast" w:line="290" w:before="0" w:after="144"/>
        <w:ind w:left="720"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It divides larger tables to smaller tables and links them using relationships.</w:t>
      </w:r>
    </w:p>
    <w:p>
      <w:pPr>
        <w:pStyle w:val="Normal"/>
        <w:numPr>
          <w:ilvl w:val="0"/>
          <w:numId w:val="10"/>
        </w:numPr>
        <w:spacing w:lineRule="atLeast" w:line="290" w:before="0" w:after="144"/>
        <w:ind w:left="720"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Normalization is used for mainly two purposes,</w:t>
      </w:r>
    </w:p>
    <w:p>
      <w:pPr>
        <w:pStyle w:val="Normal"/>
        <w:numPr>
          <w:ilvl w:val="0"/>
          <w:numId w:val="11"/>
        </w:numPr>
        <w:spacing w:lineRule="atLeast" w:line="290" w:before="0" w:after="144"/>
        <w:ind w:left="720"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Eliminating redundant (useless) data.</w:t>
      </w:r>
    </w:p>
    <w:p>
      <w:pPr>
        <w:pStyle w:val="Normal"/>
        <w:numPr>
          <w:ilvl w:val="0"/>
          <w:numId w:val="11"/>
        </w:numPr>
        <w:spacing w:lineRule="atLeast" w:line="290" w:before="0" w:after="144"/>
        <w:ind w:left="720"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Ensuring data dependencies make sense ie; data is logically stored.</w:t>
      </w:r>
    </w:p>
    <w:p>
      <w:pPr>
        <w:pStyle w:val="Normal"/>
        <w:numPr>
          <w:ilvl w:val="0"/>
          <w:numId w:val="0"/>
        </w:numPr>
        <w:spacing w:lineRule="atLeast" w:line="360" w:before="48" w:after="48"/>
        <w:ind w:right="48" w:hanging="0"/>
        <w:outlineLvl w:val="1"/>
        <w:rPr>
          <w:rFonts w:ascii="Times New Roman" w:hAnsi="Times New Roman" w:eastAsia="Times New Roman" w:cs="Times New Roman"/>
          <w:b/>
          <w:b/>
          <w:bCs/>
          <w:color w:val="121214"/>
          <w:spacing w:val="-12"/>
          <w:u w:val="single"/>
          <w:lang w:bidi="hi-IN"/>
        </w:rPr>
      </w:pPr>
      <w:r>
        <w:rPr>
          <w:rFonts w:eastAsia="Times New Roman" w:cs="Times New Roman" w:ascii="Times New Roman" w:hAnsi="Times New Roman"/>
          <w:b/>
          <w:bCs/>
          <w:color w:val="121214"/>
          <w:spacing w:val="-12"/>
          <w:u w:val="single"/>
          <w:lang w:bidi="hi-IN"/>
        </w:rPr>
        <w:t>First Normal Form</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This rule defines that all the attributes in a relation must have </w:t>
      </w:r>
      <w:r>
        <w:rPr>
          <w:rFonts w:eastAsia="Times New Roman" w:cs="Times New Roman" w:ascii="Times New Roman" w:hAnsi="Times New Roman"/>
          <w:b/>
          <w:bCs/>
          <w:color w:val="000000"/>
          <w:lang w:bidi="hi-IN"/>
        </w:rPr>
        <w:t>atomic domains</w:t>
      </w:r>
      <w:r>
        <w:rPr>
          <w:rFonts w:eastAsia="Times New Roman" w:cs="Times New Roman" w:ascii="Times New Roman" w:hAnsi="Times New Roman"/>
          <w:color w:val="000000"/>
          <w:lang w:bidi="hi-IN"/>
        </w:rPr>
        <w:t xml:space="preserve">. The values in </w:t>
      </w:r>
      <w:r>
        <w:rPr>
          <w:rFonts w:eastAsia="Times New Roman" w:cs="Times New Roman" w:ascii="Times New Roman" w:hAnsi="Times New Roman"/>
          <w:b/>
          <w:bCs/>
          <w:color w:val="000000"/>
          <w:lang w:bidi="hi-IN"/>
        </w:rPr>
        <w:t>an atomic domain are indivisible units</w:t>
      </w:r>
      <w:r>
        <w:rPr>
          <w:rFonts w:eastAsia="Times New Roman" w:cs="Times New Roman" w:ascii="Times New Roman" w:hAnsi="Times New Roman"/>
          <w:color w:val="000000"/>
          <w:lang w:bidi="hi-IN"/>
        </w:rPr>
        <w:t>.</w:t>
      </w:r>
    </w:p>
    <w:p>
      <w:pPr>
        <w:pStyle w:val="Normal"/>
        <w:spacing w:lineRule="auto" w:line="240" w:before="0" w:after="0"/>
        <w:rPr>
          <w:rFonts w:ascii="Times New Roman" w:hAnsi="Times New Roman" w:eastAsia="Times New Roman" w:cs="Times New Roman"/>
          <w:lang w:bidi="hi-IN"/>
        </w:rPr>
      </w:pPr>
      <w:r>
        <w:rPr/>
        <w:drawing>
          <wp:inline distT="0" distB="0" distL="19050" distR="3810">
            <wp:extent cx="2491740" cy="422910"/>
            <wp:effectExtent l="0" t="0" r="0" b="0"/>
            <wp:docPr id="1" name="Picture 1" descr="unorganized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organized relation"/>
                    <pic:cNvPicPr>
                      <a:picLocks noChangeAspect="1" noChangeArrowheads="1"/>
                    </pic:cNvPicPr>
                  </pic:nvPicPr>
                  <pic:blipFill>
                    <a:blip r:embed="rId2"/>
                    <a:stretch>
                      <a:fillRect/>
                    </a:stretch>
                  </pic:blipFill>
                  <pic:spPr bwMode="auto">
                    <a:xfrm>
                      <a:off x="0" y="0"/>
                      <a:ext cx="2491740" cy="422910"/>
                    </a:xfrm>
                    <a:prstGeom prst="rect">
                      <a:avLst/>
                    </a:prstGeom>
                  </pic:spPr>
                </pic:pic>
              </a:graphicData>
            </a:graphic>
          </wp:inline>
        </w:drawing>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 convert it to First Normal Form.</w:t>
      </w:r>
    </w:p>
    <w:p>
      <w:pPr>
        <w:pStyle w:val="Normal"/>
        <w:spacing w:lineRule="auto" w:line="240" w:before="0" w:after="0"/>
        <w:rPr>
          <w:rFonts w:ascii="Times New Roman" w:hAnsi="Times New Roman" w:eastAsia="Times New Roman" w:cs="Times New Roman"/>
          <w:lang w:bidi="hi-IN"/>
        </w:rPr>
      </w:pPr>
      <w:r>
        <w:rPr/>
        <w:drawing>
          <wp:inline distT="0" distB="0" distL="19050" distR="0">
            <wp:extent cx="2424430" cy="967740"/>
            <wp:effectExtent l="0" t="0" r="0" b="0"/>
            <wp:docPr id="2" name="Picture 2" descr="Relation in 1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ation in 1NF"/>
                    <pic:cNvPicPr>
                      <a:picLocks noChangeAspect="1" noChangeArrowheads="1"/>
                    </pic:cNvPicPr>
                  </pic:nvPicPr>
                  <pic:blipFill>
                    <a:blip r:embed="rId3"/>
                    <a:stretch>
                      <a:fillRect/>
                    </a:stretch>
                  </pic:blipFill>
                  <pic:spPr bwMode="auto">
                    <a:xfrm>
                      <a:off x="0" y="0"/>
                      <a:ext cx="2424430" cy="967740"/>
                    </a:xfrm>
                    <a:prstGeom prst="rect">
                      <a:avLst/>
                    </a:prstGeom>
                  </pic:spPr>
                </pic:pic>
              </a:graphicData>
            </a:graphic>
          </wp:inline>
        </w:drawing>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Each attribute must contain only a single value from its pre-defined domain.</w:t>
      </w:r>
    </w:p>
    <w:p>
      <w:pPr>
        <w:pStyle w:val="Normal"/>
        <w:numPr>
          <w:ilvl w:val="0"/>
          <w:numId w:val="0"/>
        </w:numPr>
        <w:spacing w:lineRule="atLeast" w:line="360" w:before="48" w:after="48"/>
        <w:ind w:right="48" w:hanging="0"/>
        <w:outlineLvl w:val="1"/>
        <w:rPr>
          <w:rFonts w:ascii="Times New Roman" w:hAnsi="Times New Roman" w:eastAsia="Times New Roman" w:cs="Times New Roman"/>
          <w:b/>
          <w:b/>
          <w:bCs/>
          <w:color w:val="121214"/>
          <w:spacing w:val="-12"/>
          <w:u w:val="single"/>
          <w:lang w:bidi="hi-IN"/>
        </w:rPr>
      </w:pPr>
      <w:r>
        <w:rPr>
          <w:rFonts w:eastAsia="Times New Roman" w:cs="Times New Roman" w:ascii="Times New Roman" w:hAnsi="Times New Roman"/>
          <w:b/>
          <w:bCs/>
          <w:color w:val="121214"/>
          <w:spacing w:val="-12"/>
          <w:u w:val="single"/>
          <w:lang w:bidi="hi-IN"/>
        </w:rPr>
      </w:r>
    </w:p>
    <w:p>
      <w:pPr>
        <w:pStyle w:val="Normal"/>
        <w:numPr>
          <w:ilvl w:val="0"/>
          <w:numId w:val="0"/>
        </w:numPr>
        <w:spacing w:lineRule="atLeast" w:line="360" w:before="48" w:after="48"/>
        <w:ind w:right="48" w:hanging="0"/>
        <w:outlineLvl w:val="1"/>
        <w:rPr>
          <w:rFonts w:ascii="Times New Roman" w:hAnsi="Times New Roman" w:eastAsia="Times New Roman" w:cs="Times New Roman"/>
          <w:b/>
          <w:b/>
          <w:bCs/>
          <w:color w:val="121214"/>
          <w:spacing w:val="-12"/>
          <w:u w:val="single"/>
          <w:lang w:bidi="hi-IN"/>
        </w:rPr>
      </w:pPr>
      <w:r>
        <w:rPr>
          <w:rFonts w:eastAsia="Times New Roman" w:cs="Times New Roman" w:ascii="Times New Roman" w:hAnsi="Times New Roman"/>
          <w:b/>
          <w:bCs/>
          <w:color w:val="121214"/>
          <w:spacing w:val="-12"/>
          <w:u w:val="single"/>
          <w:lang w:bidi="hi-IN"/>
        </w:rPr>
        <w:t>Second Normal Form</w:t>
      </w:r>
    </w:p>
    <w:p>
      <w:pPr>
        <w:pStyle w:val="Normal"/>
        <w:numPr>
          <w:ilvl w:val="0"/>
          <w:numId w:val="3"/>
        </w:numPr>
        <w:spacing w:lineRule="atLeast" w:line="290" w:before="0" w:after="144"/>
        <w:ind w:left="768"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Prime attribute</w:t>
      </w:r>
      <w:r>
        <w:rPr>
          <w:rFonts w:eastAsia="Times New Roman" w:cs="Times New Roman" w:ascii="Times New Roman" w:hAnsi="Times New Roman"/>
          <w:color w:val="000000"/>
          <w:lang w:bidi="hi-IN"/>
        </w:rPr>
        <w:t xml:space="preserve"> − An attribute, which is a </w:t>
      </w:r>
      <w:r>
        <w:rPr>
          <w:rFonts w:eastAsia="Times New Roman" w:cs="Times New Roman" w:ascii="Times New Roman" w:hAnsi="Times New Roman"/>
          <w:b/>
          <w:bCs/>
          <w:color w:val="000000"/>
          <w:lang w:bidi="hi-IN"/>
        </w:rPr>
        <w:t>part of the candidate-key,</w:t>
      </w:r>
      <w:r>
        <w:rPr>
          <w:rFonts w:eastAsia="Times New Roman" w:cs="Times New Roman" w:ascii="Times New Roman" w:hAnsi="Times New Roman"/>
          <w:color w:val="000000"/>
          <w:lang w:bidi="hi-IN"/>
        </w:rPr>
        <w:t xml:space="preserve"> is known as a prime attribute.</w:t>
      </w:r>
    </w:p>
    <w:p>
      <w:pPr>
        <w:pStyle w:val="Normal"/>
        <w:numPr>
          <w:ilvl w:val="0"/>
          <w:numId w:val="3"/>
        </w:numPr>
        <w:spacing w:lineRule="atLeast" w:line="290" w:before="0" w:after="144"/>
        <w:ind w:left="768" w:right="48" w:hanging="360"/>
        <w:jc w:val="both"/>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Non-prime attribute</w:t>
      </w:r>
      <w:r>
        <w:rPr>
          <w:rFonts w:eastAsia="Times New Roman" w:cs="Times New Roman" w:ascii="Times New Roman" w:hAnsi="Times New Roman"/>
          <w:color w:val="000000"/>
          <w:lang w:bidi="hi-IN"/>
        </w:rPr>
        <w:t xml:space="preserve"> − An attribute, </w:t>
      </w:r>
      <w:r>
        <w:rPr>
          <w:rFonts w:eastAsia="Times New Roman" w:cs="Times New Roman" w:ascii="Times New Roman" w:hAnsi="Times New Roman"/>
          <w:b/>
          <w:bCs/>
          <w:color w:val="000000"/>
          <w:lang w:bidi="hi-IN"/>
        </w:rPr>
        <w:t>which is not a part of the prime-key,</w:t>
      </w:r>
      <w:r>
        <w:rPr>
          <w:rFonts w:eastAsia="Times New Roman" w:cs="Times New Roman" w:ascii="Times New Roman" w:hAnsi="Times New Roman"/>
          <w:color w:val="000000"/>
          <w:lang w:bidi="hi-IN"/>
        </w:rPr>
        <w:t xml:space="preserve"> is said to be a non-prime attribute.</w:t>
      </w:r>
    </w:p>
    <w:p>
      <w:pPr>
        <w:pStyle w:val="Normal"/>
        <w:spacing w:lineRule="atLeast" w:line="290" w:before="0" w:after="144"/>
        <w:ind w:left="768" w:right="48" w:hanging="0"/>
        <w:jc w:val="both"/>
        <w:rPr>
          <w:rFonts w:ascii="Times New Roman" w:hAnsi="Times New Roman" w:eastAsia="Times New Roman" w:cs="Times New Roman"/>
          <w:i/>
          <w:i/>
          <w:iCs/>
          <w:color w:val="000000"/>
          <w:lang w:bidi="hi-IN"/>
        </w:rPr>
      </w:pPr>
      <w:r>
        <w:rPr>
          <w:rFonts w:eastAsia="Times New Roman" w:cs="Times New Roman" w:ascii="Times New Roman" w:hAnsi="Times New Roman"/>
          <w:i/>
          <w:iCs/>
          <w:color w:val="000000"/>
          <w:lang w:bidi="hi-IN"/>
        </w:rPr>
        <w:t>A database is in second normal form if it satisfies the following conditions:</w:t>
      </w:r>
    </w:p>
    <w:p>
      <w:pPr>
        <w:pStyle w:val="Normal"/>
        <w:numPr>
          <w:ilvl w:val="0"/>
          <w:numId w:val="8"/>
        </w:numPr>
        <w:spacing w:lineRule="atLeast" w:line="290" w:before="0" w:after="144"/>
        <w:ind w:left="720" w:right="48" w:hanging="360"/>
        <w:jc w:val="both"/>
        <w:rPr>
          <w:rFonts w:ascii="Times New Roman" w:hAnsi="Times New Roman" w:eastAsia="Times New Roman" w:cs="Times New Roman"/>
          <w:i/>
          <w:i/>
          <w:iCs/>
          <w:color w:val="000000"/>
          <w:lang w:bidi="hi-IN"/>
        </w:rPr>
      </w:pPr>
      <w:r>
        <w:rPr>
          <w:rFonts w:eastAsia="Times New Roman" w:cs="Times New Roman" w:ascii="Times New Roman" w:hAnsi="Times New Roman"/>
          <w:i/>
          <w:iCs/>
          <w:color w:val="000000"/>
          <w:lang w:bidi="hi-IN"/>
        </w:rPr>
        <w:t>It is in first normal form</w:t>
      </w:r>
    </w:p>
    <w:p>
      <w:pPr>
        <w:pStyle w:val="Normal"/>
        <w:numPr>
          <w:ilvl w:val="0"/>
          <w:numId w:val="8"/>
        </w:numPr>
        <w:spacing w:lineRule="atLeast" w:line="290" w:before="0" w:after="144"/>
        <w:ind w:left="720" w:right="48" w:hanging="360"/>
        <w:jc w:val="both"/>
        <w:rPr>
          <w:rFonts w:ascii="Times New Roman" w:hAnsi="Times New Roman" w:eastAsia="Times New Roman" w:cs="Times New Roman"/>
          <w:i/>
          <w:i/>
          <w:iCs/>
          <w:color w:val="000000"/>
          <w:lang w:bidi="hi-IN"/>
        </w:rPr>
      </w:pPr>
      <w:r>
        <w:rPr>
          <w:rFonts w:eastAsia="Times New Roman" w:cs="Times New Roman" w:ascii="Times New Roman" w:hAnsi="Times New Roman"/>
          <w:i/>
          <w:iCs/>
          <w:color w:val="000000"/>
          <w:lang w:bidi="hi-IN"/>
        </w:rPr>
        <w:t>All non-key attributes are fully functional dependent on the primary key</w:t>
      </w:r>
    </w:p>
    <w:p>
      <w:pPr>
        <w:pStyle w:val="Normal"/>
        <w:spacing w:lineRule="atLeast" w:line="290" w:before="0" w:after="144"/>
        <w:ind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That is, if X → A holds, then there should not be any proper subset Y of X, for which Y → A also holds true.</w:t>
      </w:r>
    </w:p>
    <w:p>
      <w:pPr>
        <w:pStyle w:val="Normal"/>
        <w:spacing w:lineRule="auto" w:line="240" w:before="0" w:after="0"/>
        <w:rPr>
          <w:rFonts w:ascii="Times New Roman" w:hAnsi="Times New Roman" w:eastAsia="Times New Roman" w:cs="Times New Roman"/>
          <w:lang w:bidi="hi-IN"/>
        </w:rPr>
      </w:pPr>
      <w:r>
        <w:rPr/>
        <w:drawing>
          <wp:inline distT="0" distB="0" distL="19050" distR="0">
            <wp:extent cx="4460875" cy="1044575"/>
            <wp:effectExtent l="0" t="0" r="0" b="0"/>
            <wp:docPr id="3" name="Picture 3" descr="Relation not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lation not in 2NF"/>
                    <pic:cNvPicPr>
                      <a:picLocks noChangeAspect="1" noChangeArrowheads="1"/>
                    </pic:cNvPicPr>
                  </pic:nvPicPr>
                  <pic:blipFill>
                    <a:blip r:embed="rId4"/>
                    <a:stretch>
                      <a:fillRect/>
                    </a:stretch>
                  </pic:blipFill>
                  <pic:spPr bwMode="auto">
                    <a:xfrm>
                      <a:off x="0" y="0"/>
                      <a:ext cx="4460875" cy="10445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lang w:bidi="hi-IN"/>
        </w:rPr>
      </w:pPr>
      <w:r>
        <w:rPr>
          <w:rFonts w:eastAsia="Times New Roman" w:cs="Times New Roman" w:ascii="Times New Roman" w:hAnsi="Times New Roman"/>
          <w:lang w:bidi="hi-IN"/>
        </w:rPr>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In </w:t>
      </w:r>
      <w:r>
        <w:rPr>
          <w:rFonts w:eastAsia="Times New Roman" w:cs="Times New Roman" w:ascii="Times New Roman" w:hAnsi="Times New Roman"/>
          <w:b/>
          <w:bCs/>
          <w:color w:val="000000"/>
          <w:lang w:bidi="hi-IN"/>
        </w:rPr>
        <w:t>Student_Project</w:t>
      </w:r>
      <w:r>
        <w:rPr>
          <w:rFonts w:eastAsia="Times New Roman" w:cs="Times New Roman" w:ascii="Times New Roman" w:hAnsi="Times New Roman"/>
          <w:color w:val="000000"/>
          <w:lang w:bidi="hi-IN"/>
        </w:rPr>
        <w:t xml:space="preserve"> relation that the </w:t>
      </w:r>
      <w:r>
        <w:rPr>
          <w:rFonts w:eastAsia="Times New Roman" w:cs="Times New Roman" w:ascii="Times New Roman" w:hAnsi="Times New Roman"/>
          <w:b/>
          <w:bCs/>
          <w:color w:val="000000"/>
          <w:lang w:bidi="hi-IN"/>
        </w:rPr>
        <w:t>prime key attributes are Stu_ID and Proj_ID</w:t>
      </w:r>
      <w:r>
        <w:rPr>
          <w:rFonts w:eastAsia="Times New Roman" w:cs="Times New Roman" w:ascii="Times New Roman" w:hAnsi="Times New Roman"/>
          <w:color w:val="000000"/>
          <w:lang w:bidi="hi-IN"/>
        </w:rPr>
        <w:t xml:space="preserve">. </w:t>
      </w:r>
      <w:r>
        <w:rPr>
          <w:rFonts w:eastAsia="Times New Roman" w:cs="Times New Roman" w:ascii="Times New Roman" w:hAnsi="Times New Roman"/>
          <w:b/>
          <w:bCs/>
          <w:color w:val="000000"/>
          <w:lang w:bidi="hi-IN"/>
        </w:rPr>
        <w:t>Non-prime attributes, Stu_Name and Proj_Name</w:t>
      </w:r>
      <w:r>
        <w:rPr>
          <w:rFonts w:eastAsia="Times New Roman" w:cs="Times New Roman" w:ascii="Times New Roman" w:hAnsi="Times New Roman"/>
          <w:color w:val="000000"/>
          <w:lang w:bidi="hi-IN"/>
        </w:rPr>
        <w:t xml:space="preserve"> must be dependent upon both and not on any of the prime key attribute individually. But we find that Stu_Name can be identified by Stu_ID and Proj_Name can be identified by Proj_ID independently. This is called </w:t>
      </w:r>
      <w:r>
        <w:rPr>
          <w:rFonts w:eastAsia="Times New Roman" w:cs="Times New Roman" w:ascii="Times New Roman" w:hAnsi="Times New Roman"/>
          <w:b/>
          <w:bCs/>
          <w:color w:val="000000"/>
          <w:lang w:bidi="hi-IN"/>
        </w:rPr>
        <w:t>partial dependency</w:t>
      </w:r>
      <w:r>
        <w:rPr>
          <w:rFonts w:eastAsia="Times New Roman" w:cs="Times New Roman" w:ascii="Times New Roman" w:hAnsi="Times New Roman"/>
          <w:color w:val="000000"/>
          <w:lang w:bidi="hi-IN"/>
        </w:rPr>
        <w:t>, which is not allowed in Second Normal Form.</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Convert it to Second Normal Form so that there exists no partial dependency.</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drawing>
          <wp:inline distT="0" distB="0" distL="19050" distR="6985">
            <wp:extent cx="4584065" cy="944880"/>
            <wp:effectExtent l="0" t="0" r="0" b="0"/>
            <wp:docPr id="4" name="Picture 4" descr="Relation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lation  in 2NF"/>
                    <pic:cNvPicPr>
                      <a:picLocks noChangeAspect="1" noChangeArrowheads="1"/>
                    </pic:cNvPicPr>
                  </pic:nvPicPr>
                  <pic:blipFill>
                    <a:blip r:embed="rId5"/>
                    <a:stretch>
                      <a:fillRect/>
                    </a:stretch>
                  </pic:blipFill>
                  <pic:spPr bwMode="auto">
                    <a:xfrm>
                      <a:off x="0" y="0"/>
                      <a:ext cx="4584065" cy="944880"/>
                    </a:xfrm>
                    <a:prstGeom prst="rect">
                      <a:avLst/>
                    </a:prstGeom>
                  </pic:spPr>
                </pic:pic>
              </a:graphicData>
            </a:graphic>
          </wp:inline>
        </w:drawing>
      </w:r>
    </w:p>
    <w:p>
      <w:pPr>
        <w:pStyle w:val="Normal"/>
        <w:numPr>
          <w:ilvl w:val="0"/>
          <w:numId w:val="0"/>
        </w:numPr>
        <w:spacing w:lineRule="atLeast" w:line="360" w:before="48" w:after="48"/>
        <w:ind w:right="48" w:hanging="0"/>
        <w:outlineLvl w:val="1"/>
        <w:rPr>
          <w:rFonts w:ascii="Times New Roman" w:hAnsi="Times New Roman" w:eastAsia="Times New Roman" w:cs="Times New Roman"/>
          <w:b/>
          <w:b/>
          <w:bCs/>
          <w:color w:val="121214"/>
          <w:spacing w:val="-12"/>
          <w:u w:val="single"/>
          <w:lang w:bidi="hi-IN"/>
        </w:rPr>
      </w:pPr>
      <w:r>
        <w:rPr>
          <w:rFonts w:eastAsia="Times New Roman" w:cs="Times New Roman" w:ascii="Times New Roman" w:hAnsi="Times New Roman"/>
          <w:b/>
          <w:bCs/>
          <w:color w:val="121214"/>
          <w:spacing w:val="-12"/>
          <w:u w:val="single"/>
          <w:lang w:bidi="hi-IN"/>
        </w:rPr>
        <w:t>Third Normal Form</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For a relation to be in Third Normal Form, it must be in Second Normal form and the no non-prime attribute is transitively dependent on prime key attribute.</w:t>
      </w:r>
    </w:p>
    <w:p>
      <w:pPr>
        <w:pStyle w:val="Normal"/>
        <w:numPr>
          <w:ilvl w:val="0"/>
          <w:numId w:val="4"/>
        </w:numPr>
        <w:spacing w:lineRule="atLeast" w:line="290" w:beforeAutospacing="1" w:after="61"/>
        <w:rPr>
          <w:rFonts w:ascii="Times New Roman" w:hAnsi="Times New Roman" w:eastAsia="Times New Roman" w:cs="Times New Roman"/>
          <w:i/>
          <w:i/>
          <w:iCs/>
          <w:color w:val="000000"/>
          <w:lang w:bidi="hi-IN"/>
        </w:rPr>
      </w:pPr>
      <w:r>
        <w:rPr>
          <w:rFonts w:eastAsia="Times New Roman" w:cs="Times New Roman" w:ascii="Times New Roman" w:hAnsi="Times New Roman"/>
          <w:i/>
          <w:iCs/>
          <w:color w:val="000000"/>
          <w:lang w:bidi="hi-IN"/>
        </w:rPr>
        <w:t>For any non-trivial functional dependency, X → A, then either −</w:t>
      </w:r>
    </w:p>
    <w:p>
      <w:pPr>
        <w:pStyle w:val="Normal"/>
        <w:numPr>
          <w:ilvl w:val="1"/>
          <w:numId w:val="4"/>
        </w:numPr>
        <w:spacing w:lineRule="atLeast" w:line="290" w:beforeAutospacing="1" w:afterAutospacing="1"/>
        <w:rPr>
          <w:rFonts w:ascii="Times New Roman" w:hAnsi="Times New Roman" w:eastAsia="Times New Roman" w:cs="Times New Roman"/>
          <w:i/>
          <w:i/>
          <w:iCs/>
          <w:color w:val="000000"/>
          <w:lang w:bidi="hi-IN"/>
        </w:rPr>
      </w:pPr>
      <w:r>
        <w:rPr>
          <w:rFonts w:eastAsia="Times New Roman" w:cs="Times New Roman" w:ascii="Times New Roman" w:hAnsi="Times New Roman"/>
          <w:i/>
          <w:iCs/>
          <w:color w:val="000000"/>
          <w:lang w:bidi="hi-IN"/>
        </w:rPr>
        <w:t>X is a superkey or,</w:t>
      </w:r>
    </w:p>
    <w:p>
      <w:pPr>
        <w:pStyle w:val="Normal"/>
        <w:numPr>
          <w:ilvl w:val="1"/>
          <w:numId w:val="4"/>
        </w:numPr>
        <w:spacing w:lineRule="atLeast" w:line="290" w:beforeAutospacing="1" w:after="61"/>
        <w:rPr>
          <w:rFonts w:ascii="Times New Roman" w:hAnsi="Times New Roman" w:eastAsia="Times New Roman" w:cs="Times New Roman"/>
          <w:i/>
          <w:i/>
          <w:iCs/>
          <w:color w:val="000000"/>
          <w:lang w:bidi="hi-IN"/>
        </w:rPr>
      </w:pPr>
      <w:r>
        <w:rPr>
          <w:rFonts w:eastAsia="Times New Roman" w:cs="Times New Roman" w:ascii="Times New Roman" w:hAnsi="Times New Roman"/>
          <w:i/>
          <w:iCs/>
          <w:color w:val="000000"/>
          <w:lang w:bidi="hi-IN"/>
        </w:rPr>
        <w:t>A is prime attribute.</w:t>
      </w:r>
    </w:p>
    <w:p>
      <w:pPr>
        <w:pStyle w:val="Normal"/>
        <w:spacing w:lineRule="auto" w:line="240" w:before="0" w:after="0"/>
        <w:rPr>
          <w:rFonts w:ascii="Times New Roman" w:hAnsi="Times New Roman" w:eastAsia="Times New Roman" w:cs="Times New Roman"/>
          <w:lang w:bidi="hi-IN"/>
        </w:rPr>
      </w:pPr>
      <w:r>
        <w:rPr/>
        <w:drawing>
          <wp:inline distT="0" distB="0" distL="19050" distR="0">
            <wp:extent cx="3776980" cy="501650"/>
            <wp:effectExtent l="0" t="0" r="0" b="0"/>
            <wp:docPr id="5" name="Picture 5" descr="Relation not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lation not in 3NF"/>
                    <pic:cNvPicPr>
                      <a:picLocks noChangeAspect="1" noChangeArrowheads="1"/>
                    </pic:cNvPicPr>
                  </pic:nvPicPr>
                  <pic:blipFill>
                    <a:blip r:embed="rId6"/>
                    <a:stretch>
                      <a:fillRect/>
                    </a:stretch>
                  </pic:blipFill>
                  <pic:spPr bwMode="auto">
                    <a:xfrm>
                      <a:off x="0" y="0"/>
                      <a:ext cx="3776980" cy="501650"/>
                    </a:xfrm>
                    <a:prstGeom prst="rect">
                      <a:avLst/>
                    </a:prstGeom>
                  </pic:spPr>
                </pic:pic>
              </a:graphicData>
            </a:graphic>
          </wp:inline>
        </w:drawing>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In the </w:t>
      </w:r>
      <w:r>
        <w:rPr>
          <w:rFonts w:eastAsia="Times New Roman" w:cs="Times New Roman" w:ascii="Times New Roman" w:hAnsi="Times New Roman"/>
          <w:b/>
          <w:bCs/>
          <w:color w:val="000000"/>
          <w:lang w:bidi="hi-IN"/>
        </w:rPr>
        <w:t>Student_detail relation,</w:t>
      </w:r>
      <w:r>
        <w:rPr>
          <w:rFonts w:eastAsia="Times New Roman" w:cs="Times New Roman" w:ascii="Times New Roman" w:hAnsi="Times New Roman"/>
          <w:color w:val="000000"/>
          <w:lang w:bidi="hi-IN"/>
        </w:rPr>
        <w:t xml:space="preserve"> </w:t>
      </w:r>
      <w:r>
        <w:rPr>
          <w:rFonts w:eastAsia="Times New Roman" w:cs="Times New Roman" w:ascii="Times New Roman" w:hAnsi="Times New Roman"/>
          <w:b/>
          <w:bCs/>
          <w:color w:val="000000"/>
          <w:lang w:bidi="hi-IN"/>
        </w:rPr>
        <w:t>Stu_ID</w:t>
      </w:r>
      <w:r>
        <w:rPr>
          <w:rFonts w:eastAsia="Times New Roman" w:cs="Times New Roman" w:ascii="Times New Roman" w:hAnsi="Times New Roman"/>
          <w:color w:val="000000"/>
          <w:lang w:bidi="hi-IN"/>
        </w:rPr>
        <w:t xml:space="preserve"> is the </w:t>
      </w:r>
      <w:r>
        <w:rPr>
          <w:rFonts w:eastAsia="Times New Roman" w:cs="Times New Roman" w:ascii="Times New Roman" w:hAnsi="Times New Roman"/>
          <w:b/>
          <w:bCs/>
          <w:color w:val="000000"/>
          <w:lang w:bidi="hi-IN"/>
        </w:rPr>
        <w:t>key and only prime key</w:t>
      </w:r>
      <w:r>
        <w:rPr>
          <w:rFonts w:eastAsia="Times New Roman" w:cs="Times New Roman" w:ascii="Times New Roman" w:hAnsi="Times New Roman"/>
          <w:color w:val="000000"/>
          <w:lang w:bidi="hi-IN"/>
        </w:rPr>
        <w:t xml:space="preserve"> attribute. </w:t>
      </w:r>
      <w:r>
        <w:rPr>
          <w:rFonts w:eastAsia="Times New Roman" w:cs="Times New Roman" w:ascii="Times New Roman" w:hAnsi="Times New Roman"/>
          <w:b/>
          <w:bCs/>
          <w:color w:val="000000"/>
          <w:lang w:bidi="hi-IN"/>
        </w:rPr>
        <w:t xml:space="preserve">City </w:t>
      </w:r>
      <w:r>
        <w:rPr>
          <w:rFonts w:eastAsia="Times New Roman" w:cs="Times New Roman" w:ascii="Times New Roman" w:hAnsi="Times New Roman"/>
          <w:color w:val="000000"/>
          <w:lang w:bidi="hi-IN"/>
        </w:rPr>
        <w:t xml:space="preserve">can be </w:t>
      </w:r>
      <w:r>
        <w:rPr>
          <w:rFonts w:eastAsia="Times New Roman" w:cs="Times New Roman" w:ascii="Times New Roman" w:hAnsi="Times New Roman"/>
          <w:b/>
          <w:bCs/>
          <w:color w:val="000000"/>
          <w:lang w:bidi="hi-IN"/>
        </w:rPr>
        <w:t xml:space="preserve">identified by Stu_ID as well as </w:t>
      </w:r>
      <w:r>
        <w:rPr>
          <w:rFonts w:eastAsia="Times New Roman" w:cs="Times New Roman" w:ascii="Times New Roman" w:hAnsi="Times New Roman"/>
          <w:color w:val="000000"/>
          <w:lang w:bidi="hi-IN"/>
        </w:rPr>
        <w:t xml:space="preserve">Zip itself. </w:t>
      </w:r>
      <w:r>
        <w:rPr>
          <w:rFonts w:eastAsia="Times New Roman" w:cs="Times New Roman" w:ascii="Times New Roman" w:hAnsi="Times New Roman"/>
          <w:b/>
          <w:bCs/>
          <w:color w:val="000000"/>
          <w:lang w:bidi="hi-IN"/>
        </w:rPr>
        <w:t>Neither Zip is a superkey nor is City a prime attribute</w:t>
      </w:r>
      <w:r>
        <w:rPr>
          <w:rFonts w:eastAsia="Times New Roman" w:cs="Times New Roman" w:ascii="Times New Roman" w:hAnsi="Times New Roman"/>
          <w:color w:val="000000"/>
          <w:lang w:bidi="hi-IN"/>
        </w:rPr>
        <w:t xml:space="preserve">. </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Additionally, Stu_ID → Zip → City, so there exists </w:t>
      </w:r>
      <w:r>
        <w:rPr>
          <w:rFonts w:eastAsia="Times New Roman" w:cs="Times New Roman" w:ascii="Times New Roman" w:hAnsi="Times New Roman"/>
          <w:b/>
          <w:bCs/>
          <w:color w:val="000000"/>
          <w:lang w:bidi="hi-IN"/>
        </w:rPr>
        <w:t>transitive dependency</w:t>
      </w:r>
      <w:r>
        <w:rPr>
          <w:rFonts w:eastAsia="Times New Roman" w:cs="Times New Roman" w:ascii="Times New Roman" w:hAnsi="Times New Roman"/>
          <w:color w:val="000000"/>
          <w:lang w:bidi="hi-IN"/>
        </w:rPr>
        <w:t>.</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 bring this relation into third normal form break the relation into two relations as follows −</w:t>
      </w:r>
    </w:p>
    <w:p>
      <w:pPr>
        <w:pStyle w:val="Normal"/>
        <w:spacing w:lineRule="auto" w:line="240" w:before="0" w:after="0"/>
        <w:rPr>
          <w:rFonts w:ascii="Times New Roman" w:hAnsi="Times New Roman" w:eastAsia="Times New Roman" w:cs="Times New Roman"/>
          <w:lang w:bidi="hi-IN"/>
        </w:rPr>
      </w:pPr>
      <w:r>
        <w:rPr/>
        <w:drawing>
          <wp:inline distT="0" distB="0" distL="19050" distR="0">
            <wp:extent cx="2900680" cy="655955"/>
            <wp:effectExtent l="0" t="0" r="0" b="0"/>
            <wp:docPr id="6" name="Picture 6" descr="Relation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lation in 3NF"/>
                    <pic:cNvPicPr>
                      <a:picLocks noChangeAspect="1" noChangeArrowheads="1"/>
                    </pic:cNvPicPr>
                  </pic:nvPicPr>
                  <pic:blipFill>
                    <a:blip r:embed="rId7"/>
                    <a:stretch>
                      <a:fillRect/>
                    </a:stretch>
                  </pic:blipFill>
                  <pic:spPr bwMode="auto">
                    <a:xfrm>
                      <a:off x="0" y="0"/>
                      <a:ext cx="2900680" cy="65595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lang w:bidi="hi-IN"/>
        </w:rPr>
      </w:pPr>
      <w:r>
        <w:rPr/>
        <w:drawing>
          <wp:inline distT="0" distB="0" distL="19050" distR="0">
            <wp:extent cx="5605780" cy="1298575"/>
            <wp:effectExtent l="0" t="0" r="0" b="0"/>
            <wp:docPr id="7" name="Image1"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3-1.jpg"/>
                    <pic:cNvPicPr>
                      <a:picLocks noChangeAspect="1" noChangeArrowheads="1"/>
                    </pic:cNvPicPr>
                  </pic:nvPicPr>
                  <pic:blipFill>
                    <a:blip r:embed="rId8"/>
                    <a:stretch>
                      <a:fillRect/>
                    </a:stretch>
                  </pic:blipFill>
                  <pic:spPr bwMode="auto">
                    <a:xfrm>
                      <a:off x="0" y="0"/>
                      <a:ext cx="5605780" cy="1298575"/>
                    </a:xfrm>
                    <a:prstGeom prst="rect">
                      <a:avLst/>
                    </a:prstGeom>
                  </pic:spPr>
                </pic:pic>
              </a:graphicData>
            </a:graphic>
          </wp:inline>
        </w:drawing>
      </w:r>
    </w:p>
    <w:p>
      <w:pPr>
        <w:pStyle w:val="Normal"/>
        <w:numPr>
          <w:ilvl w:val="0"/>
          <w:numId w:val="9"/>
        </w:numPr>
        <w:spacing w:lineRule="auto" w:line="240" w:before="0" w:after="0"/>
        <w:rPr>
          <w:rFonts w:ascii="Times New Roman" w:hAnsi="Times New Roman" w:eastAsia="Times New Roman" w:cs="Times New Roman"/>
          <w:lang w:bidi="hi-IN"/>
        </w:rPr>
      </w:pPr>
      <w:r>
        <w:rPr>
          <w:rFonts w:eastAsia="Times New Roman" w:cs="Times New Roman" w:ascii="Times New Roman" w:hAnsi="Times New Roman"/>
          <w:lang w:bidi="hi-IN"/>
        </w:rPr>
        <w:t xml:space="preserve">Here [Book ID] </w:t>
      </w:r>
      <w:r>
        <w:rPr>
          <w:rFonts w:eastAsia="Wingdings" w:cs="Wingdings" w:ascii="Wingdings" w:hAnsi="Wingdings"/>
          <w:lang w:bidi="hi-IN"/>
        </w:rPr>
        <w:t></w:t>
      </w:r>
      <w:r>
        <w:rPr>
          <w:rFonts w:eastAsia="Times New Roman" w:cs="Times New Roman" w:ascii="Times New Roman" w:hAnsi="Times New Roman"/>
          <w:lang w:bidi="hi-IN"/>
        </w:rPr>
        <w:t xml:space="preserve">[Genre ID] and [Genre ID] </w:t>
      </w:r>
      <w:r>
        <w:rPr>
          <w:rFonts w:eastAsia="Wingdings" w:cs="Wingdings" w:ascii="Wingdings" w:hAnsi="Wingdings"/>
          <w:lang w:bidi="hi-IN"/>
        </w:rPr>
        <w:t></w:t>
      </w:r>
      <w:r>
        <w:rPr>
          <w:rFonts w:eastAsia="Times New Roman" w:cs="Times New Roman" w:ascii="Times New Roman" w:hAnsi="Times New Roman"/>
          <w:lang w:bidi="hi-IN"/>
        </w:rPr>
        <w:t xml:space="preserve"> [Genre Type].</w:t>
      </w:r>
    </w:p>
    <w:p>
      <w:pPr>
        <w:pStyle w:val="Normal"/>
        <w:spacing w:lineRule="auto" w:line="240" w:before="0" w:after="0"/>
        <w:ind w:left="720" w:hanging="0"/>
        <w:rPr>
          <w:rFonts w:ascii="Times New Roman" w:hAnsi="Times New Roman" w:eastAsia="Times New Roman" w:cs="Times New Roman"/>
          <w:lang w:bidi="hi-IN"/>
        </w:rPr>
      </w:pPr>
      <w:r>
        <w:rPr>
          <w:rFonts w:eastAsia="Times New Roman" w:cs="Times New Roman" w:ascii="Times New Roman" w:hAnsi="Times New Roman"/>
          <w:lang w:bidi="hi-IN"/>
        </w:rPr>
        <w:t xml:space="preserve">[Book ID] </w:t>
      </w:r>
      <w:r>
        <w:rPr>
          <w:rFonts w:eastAsia="Wingdings" w:cs="Wingdings" w:ascii="Wingdings" w:hAnsi="Wingdings"/>
          <w:lang w:bidi="hi-IN"/>
        </w:rPr>
        <w:t></w:t>
      </w:r>
      <w:r>
        <w:rPr>
          <w:rFonts w:eastAsia="Times New Roman" w:cs="Times New Roman" w:ascii="Times New Roman" w:hAnsi="Times New Roman"/>
          <w:lang w:bidi="hi-IN"/>
        </w:rPr>
        <w:t xml:space="preserve"> [Genre ID] </w:t>
      </w:r>
      <w:r>
        <w:rPr>
          <w:rFonts w:eastAsia="Wingdings" w:cs="Wingdings" w:ascii="Wingdings" w:hAnsi="Wingdings"/>
          <w:lang w:bidi="hi-IN"/>
        </w:rPr>
        <w:t></w:t>
      </w:r>
      <w:r>
        <w:rPr>
          <w:rFonts w:eastAsia="Times New Roman" w:cs="Times New Roman" w:ascii="Times New Roman" w:hAnsi="Times New Roman"/>
          <w:lang w:bidi="hi-IN"/>
        </w:rPr>
        <w:t xml:space="preserve"> [Genre Type] and we have transitive functional dependency, </w:t>
      </w:r>
    </w:p>
    <w:p>
      <w:pPr>
        <w:pStyle w:val="Normal"/>
        <w:numPr>
          <w:ilvl w:val="0"/>
          <w:numId w:val="9"/>
        </w:numPr>
        <w:spacing w:lineRule="auto" w:line="240" w:before="0" w:after="0"/>
        <w:rPr>
          <w:rFonts w:ascii="Times New Roman" w:hAnsi="Times New Roman" w:eastAsia="Times New Roman" w:cs="Times New Roman"/>
          <w:lang w:bidi="hi-IN"/>
        </w:rPr>
      </w:pPr>
      <w:r>
        <w:rPr>
          <w:rFonts w:eastAsia="Times New Roman" w:cs="Times New Roman" w:ascii="Times New Roman" w:hAnsi="Times New Roman"/>
          <w:lang w:bidi="hi-IN"/>
        </w:rPr>
        <w:t xml:space="preserve">Here [Genre Type] non-prime attribute is transitively dependent on primary key        [Book ID] </w:t>
      </w:r>
    </w:p>
    <w:p>
      <w:pPr>
        <w:pStyle w:val="Normal"/>
        <w:numPr>
          <w:ilvl w:val="0"/>
          <w:numId w:val="9"/>
        </w:numPr>
        <w:spacing w:lineRule="auto" w:line="240" w:before="0" w:after="0"/>
        <w:rPr>
          <w:rFonts w:ascii="Times New Roman" w:hAnsi="Times New Roman" w:eastAsia="Times New Roman" w:cs="Times New Roman"/>
          <w:lang w:bidi="hi-IN"/>
        </w:rPr>
      </w:pPr>
      <w:r>
        <w:rPr>
          <w:rFonts w:eastAsia="Times New Roman" w:cs="Times New Roman" w:ascii="Times New Roman" w:hAnsi="Times New Roman"/>
          <w:lang w:bidi="hi-IN"/>
        </w:rPr>
        <w:t>To bring this table to third normal form, we split the table into two as follows:</w:t>
      </w:r>
    </w:p>
    <w:p>
      <w:pPr>
        <w:pStyle w:val="Normal"/>
        <w:spacing w:lineRule="auto" w:line="240" w:before="0" w:after="0"/>
        <w:rPr>
          <w:rFonts w:ascii="Times New Roman" w:hAnsi="Times New Roman" w:eastAsia="Times New Roman" w:cs="Times New Roman"/>
          <w:lang w:bidi="hi-IN"/>
        </w:rPr>
      </w:pPr>
      <w:r>
        <w:rPr>
          <w:rFonts w:eastAsia="Times New Roman" w:cs="Times New Roman" w:ascii="Times New Roman" w:hAnsi="Times New Roman"/>
          <w:lang w:bidi="hi-IN"/>
        </w:rPr>
      </w:r>
    </w:p>
    <w:p>
      <w:pPr>
        <w:pStyle w:val="Normal"/>
        <w:spacing w:lineRule="auto" w:line="240" w:before="0" w:after="0"/>
        <w:rPr>
          <w:rFonts w:ascii="Times New Roman" w:hAnsi="Times New Roman" w:eastAsia="Times New Roman" w:cs="Times New Roman"/>
          <w:lang w:bidi="hi-IN"/>
        </w:rPr>
      </w:pPr>
      <w:r>
        <w:rPr/>
        <w:drawing>
          <wp:inline distT="0" distB="0" distL="19050" distR="4445">
            <wp:extent cx="5939155" cy="1544320"/>
            <wp:effectExtent l="0" t="0" r="0" b="0"/>
            <wp:docPr id="8" name="Image2"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3-2.jpg"/>
                    <pic:cNvPicPr>
                      <a:picLocks noChangeAspect="1" noChangeArrowheads="1"/>
                    </pic:cNvPicPr>
                  </pic:nvPicPr>
                  <pic:blipFill>
                    <a:blip r:embed="rId9"/>
                    <a:stretch>
                      <a:fillRect/>
                    </a:stretch>
                  </pic:blipFill>
                  <pic:spPr bwMode="auto">
                    <a:xfrm>
                      <a:off x="0" y="0"/>
                      <a:ext cx="5939155" cy="1544320"/>
                    </a:xfrm>
                    <a:prstGeom prst="rect">
                      <a:avLst/>
                    </a:prstGeom>
                  </pic:spPr>
                </pic:pic>
              </a:graphicData>
            </a:graphic>
          </wp:inline>
        </w:drawing>
      </w:r>
    </w:p>
    <w:p>
      <w:pPr>
        <w:pStyle w:val="Normal"/>
        <w:numPr>
          <w:ilvl w:val="0"/>
          <w:numId w:val="0"/>
        </w:numPr>
        <w:spacing w:lineRule="atLeast" w:line="360" w:before="48" w:after="48"/>
        <w:ind w:right="48" w:hanging="0"/>
        <w:outlineLvl w:val="1"/>
        <w:rPr>
          <w:rFonts w:ascii="Times New Roman" w:hAnsi="Times New Roman" w:eastAsia="Times New Roman" w:cs="Times New Roman"/>
          <w:color w:val="000000"/>
          <w:lang w:bidi="hi-IN"/>
        </w:rPr>
      </w:pPr>
      <w:r>
        <w:rPr/>
        <w:object>
          <v:shape id="ole_rId10" style="width:533.05pt;height:282.55pt" o:ole="">
            <v:imagedata r:id="rId11" o:title=""/>
          </v:shape>
          <o:OLEObject Type="Embed" ProgID="PowerPoint.Show.12" ShapeID="ole_rId10" DrawAspect="Content" ObjectID="_1787183177" r:id="rId10"/>
        </w:object>
      </w:r>
    </w:p>
    <w:p>
      <w:pPr>
        <w:pStyle w:val="Normal"/>
        <w:numPr>
          <w:ilvl w:val="0"/>
          <w:numId w:val="0"/>
        </w:numPr>
        <w:spacing w:lineRule="atLeast" w:line="360" w:before="48" w:after="48"/>
        <w:ind w:right="48" w:hanging="0"/>
        <w:outlineLvl w:val="1"/>
        <w:rPr>
          <w:rFonts w:ascii="Times New Roman" w:hAnsi="Times New Roman" w:eastAsia="Times New Roman" w:cs="Times New Roman"/>
          <w:b/>
          <w:b/>
          <w:bCs/>
          <w:color w:val="121214"/>
          <w:spacing w:val="-12"/>
          <w:u w:val="single"/>
          <w:lang w:bidi="hi-IN"/>
        </w:rPr>
      </w:pPr>
      <w:r>
        <w:rPr/>
        <w:object>
          <v:shape id="ole_rId12" style="width:511.85pt;height:269.25pt" o:ole="">
            <v:imagedata r:id="rId13" o:title=""/>
          </v:shape>
          <o:OLEObject Type="Embed" ProgID="PowerPoint.Slide.12" ShapeID="ole_rId12" DrawAspect="Content" ObjectID="_309541181" r:id="rId12"/>
        </w:object>
      </w:r>
    </w:p>
    <w:p>
      <w:pPr>
        <w:pStyle w:val="Normal"/>
        <w:numPr>
          <w:ilvl w:val="0"/>
          <w:numId w:val="0"/>
        </w:numPr>
        <w:spacing w:lineRule="atLeast" w:line="360" w:before="48" w:after="48"/>
        <w:ind w:right="48" w:hanging="0"/>
        <w:outlineLvl w:val="1"/>
        <w:rPr>
          <w:rFonts w:ascii="Times New Roman" w:hAnsi="Times New Roman" w:eastAsia="Times New Roman" w:cs="Times New Roman"/>
          <w:b/>
          <w:b/>
          <w:bCs/>
          <w:color w:val="121214"/>
          <w:spacing w:val="-12"/>
          <w:u w:val="single"/>
          <w:lang w:bidi="hi-IN"/>
        </w:rPr>
      </w:pPr>
      <w:r>
        <w:rPr>
          <w:rFonts w:eastAsia="Times New Roman" w:cs="Times New Roman" w:ascii="Times New Roman" w:hAnsi="Times New Roman"/>
          <w:b/>
          <w:bCs/>
          <w:color w:val="121214"/>
          <w:spacing w:val="-12"/>
          <w:u w:val="single"/>
          <w:lang w:bidi="hi-IN"/>
        </w:rPr>
        <w:t>Boyce-Codd Normal Form</w:t>
      </w:r>
    </w:p>
    <w:p>
      <w:pPr>
        <w:pStyle w:val="Normal"/>
        <w:spacing w:lineRule="atLeast" w:line="290" w:before="0" w:after="144"/>
        <w:ind w:left="48" w:right="48" w:hanging="0"/>
        <w:jc w:val="both"/>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Boyce-Codd Normal Form (BCNF) is an extension of Third Normal Form on strict terms. It states that −</w:t>
      </w:r>
    </w:p>
    <w:p>
      <w:pPr>
        <w:pStyle w:val="Normal"/>
        <w:numPr>
          <w:ilvl w:val="0"/>
          <w:numId w:val="5"/>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For any non-trivial functional dependency, X → A, X must be a super-key.</w:t>
      </w:r>
    </w:p>
    <w:p>
      <w:pPr>
        <w:pStyle w:val="Normal"/>
        <w:spacing w:lineRule="atLeast" w:line="290" w:beforeAutospacing="1" w:after="61"/>
        <w:ind w:left="720" w:hanging="0"/>
        <w:rPr>
          <w:rFonts w:ascii="Times New Roman" w:hAnsi="Times New Roman" w:eastAsia="Times New Roman" w:cs="Times New Roman"/>
          <w:i/>
          <w:i/>
          <w:iCs/>
          <w:color w:val="000000"/>
          <w:lang w:bidi="hi-IN"/>
        </w:rPr>
      </w:pPr>
      <w:r>
        <w:rPr>
          <w:rFonts w:eastAsia="Times New Roman" w:cs="Times New Roman" w:ascii="Times New Roman" w:hAnsi="Times New Roman"/>
          <w:i/>
          <w:iCs/>
          <w:color w:val="000000"/>
          <w:lang w:bidi="hi-IN"/>
        </w:rPr>
        <w:t>A relation schema R is in BCNF with respect to a set F of functional  dependencies if for all functional dependencies in F</w:t>
      </w:r>
      <w:r>
        <w:rPr>
          <w:rFonts w:eastAsia="Times New Roman" w:cs="Times New Roman" w:ascii="Times New Roman" w:hAnsi="Times New Roman"/>
          <w:i/>
          <w:iCs/>
          <w:color w:val="000000"/>
          <w:vertAlign w:val="superscript"/>
          <w:lang w:bidi="hi-IN"/>
        </w:rPr>
        <w:t>+</w:t>
      </w:r>
      <w:r>
        <w:rPr>
          <w:rFonts w:eastAsia="Times New Roman" w:cs="Times New Roman" w:ascii="Times New Roman" w:hAnsi="Times New Roman"/>
          <w:i/>
          <w:iCs/>
          <w:color w:val="000000"/>
          <w:lang w:bidi="hi-IN"/>
        </w:rPr>
        <w:t xml:space="preserve"> of the form  </w:t>
      </w:r>
    </w:p>
    <w:p>
      <w:pPr>
        <w:pStyle w:val="Normal"/>
        <w:spacing w:lineRule="atLeast" w:line="290" w:beforeAutospacing="1" w:after="61"/>
        <w:ind w:firstLine="360"/>
        <w:rPr>
          <w:rFonts w:ascii="Times New Roman" w:hAnsi="Times New Roman" w:eastAsia="Times New Roman" w:cs="Times New Roman"/>
          <w:i/>
          <w:i/>
          <w:iCs/>
          <w:color w:val="000000"/>
          <w:lang w:bidi="hi-IN"/>
        </w:rPr>
      </w:pP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a</w:t>
      </w: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w:t>
      </w: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b</w:t>
      </w:r>
      <w:r>
        <w:rPr>
          <w:rFonts w:eastAsia="Times New Roman" w:cs="Times New Roman" w:ascii="Times New Roman" w:hAnsi="Times New Roman"/>
          <w:i/>
          <w:iCs/>
          <w:color w:val="000000"/>
          <w:lang w:bidi="hi-IN"/>
        </w:rPr>
        <w:t xml:space="preserve"> </w:t>
        <w:tab/>
        <w:t xml:space="preserve">where </w:t>
      </w:r>
      <w:r>
        <w:rPr>
          <w:rFonts w:eastAsia="Symbol" w:cs="Symbol" w:ascii="Symbol" w:hAnsi="Symbol"/>
          <w:i/>
          <w:iCs/>
          <w:color w:val="000000"/>
          <w:lang w:bidi="hi-IN"/>
        </w:rPr>
        <w:t>a</w:t>
      </w: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Í</w:t>
      </w:r>
      <w:r>
        <w:rPr>
          <w:rFonts w:eastAsia="Times New Roman" w:cs="Times New Roman" w:ascii="Times New Roman" w:hAnsi="Times New Roman"/>
          <w:i/>
          <w:iCs/>
          <w:color w:val="000000"/>
          <w:lang w:bidi="hi-IN"/>
        </w:rPr>
        <w:t xml:space="preserve"> R and </w:t>
      </w:r>
      <w:r>
        <w:rPr>
          <w:rFonts w:eastAsia="Symbol" w:cs="Symbol" w:ascii="Symbol" w:hAnsi="Symbol"/>
          <w:i/>
          <w:iCs/>
          <w:color w:val="000000"/>
          <w:lang w:bidi="hi-IN"/>
        </w:rPr>
        <w:t>b</w:t>
      </w: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Í</w:t>
      </w:r>
      <w:r>
        <w:rPr>
          <w:rFonts w:eastAsia="Times New Roman" w:cs="Times New Roman" w:ascii="Times New Roman" w:hAnsi="Times New Roman"/>
          <w:i/>
          <w:iCs/>
          <w:color w:val="000000"/>
          <w:lang w:bidi="hi-IN"/>
        </w:rPr>
        <w:t xml:space="preserve"> R, at least one of the following holds:</w:t>
      </w:r>
    </w:p>
    <w:p>
      <w:pPr>
        <w:pStyle w:val="Normal"/>
        <w:numPr>
          <w:ilvl w:val="0"/>
          <w:numId w:val="5"/>
        </w:numPr>
        <w:spacing w:lineRule="atLeast" w:line="290" w:beforeAutospacing="1" w:after="61"/>
        <w:rPr>
          <w:rFonts w:ascii="Times New Roman" w:hAnsi="Times New Roman" w:eastAsia="Times New Roman" w:cs="Times New Roman"/>
          <w:i/>
          <w:i/>
          <w:iCs/>
          <w:color w:val="000000"/>
          <w:lang w:bidi="hi-IN"/>
        </w:rPr>
      </w:pPr>
      <w:r>
        <w:rPr>
          <w:rFonts w:eastAsia="Symbol" w:cs="Symbol" w:ascii="Symbol" w:hAnsi="Symbol"/>
          <w:i/>
          <w:iCs/>
          <w:color w:val="000000"/>
          <w:lang w:bidi="hi-IN"/>
        </w:rPr>
        <w:t>a</w:t>
      </w: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w:t>
      </w: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b</w:t>
      </w:r>
      <w:r>
        <w:rPr>
          <w:rFonts w:eastAsia="Times New Roman" w:cs="Times New Roman" w:ascii="Times New Roman" w:hAnsi="Times New Roman"/>
          <w:i/>
          <w:iCs/>
          <w:color w:val="000000"/>
          <w:lang w:bidi="hi-IN"/>
        </w:rPr>
        <w:t xml:space="preserve">  is trivial (i.e., </w:t>
      </w:r>
      <w:r>
        <w:rPr>
          <w:rFonts w:eastAsia="Symbol" w:cs="Symbol" w:ascii="Symbol" w:hAnsi="Symbol"/>
          <w:i/>
          <w:iCs/>
          <w:color w:val="000000"/>
          <w:lang w:bidi="hi-IN"/>
        </w:rPr>
        <w:t>b</w:t>
      </w: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Í</w:t>
      </w:r>
      <w:r>
        <w:rPr>
          <w:rFonts w:eastAsia="Times New Roman" w:cs="Times New Roman" w:ascii="Times New Roman" w:hAnsi="Times New Roman"/>
          <w:i/>
          <w:iCs/>
          <w:color w:val="000000"/>
          <w:lang w:bidi="hi-IN"/>
        </w:rPr>
        <w:t xml:space="preserve"> </w:t>
      </w:r>
      <w:r>
        <w:rPr>
          <w:rFonts w:eastAsia="Symbol" w:cs="Symbol" w:ascii="Symbol" w:hAnsi="Symbol"/>
          <w:i/>
          <w:iCs/>
          <w:color w:val="000000"/>
          <w:lang w:bidi="hi-IN"/>
        </w:rPr>
        <w:t>a</w:t>
      </w:r>
      <w:r>
        <w:rPr>
          <w:rFonts w:eastAsia="Times New Roman" w:cs="Times New Roman" w:ascii="Times New Roman" w:hAnsi="Times New Roman"/>
          <w:i/>
          <w:iCs/>
          <w:color w:val="000000"/>
          <w:lang w:bidi="hi-IN"/>
        </w:rPr>
        <w:t>)</w:t>
      </w:r>
    </w:p>
    <w:p>
      <w:pPr>
        <w:pStyle w:val="Normal"/>
        <w:numPr>
          <w:ilvl w:val="0"/>
          <w:numId w:val="5"/>
        </w:numPr>
        <w:spacing w:lineRule="atLeast" w:line="290" w:beforeAutospacing="1" w:after="61"/>
        <w:rPr>
          <w:rFonts w:ascii="Times New Roman" w:hAnsi="Times New Roman" w:eastAsia="Times New Roman" w:cs="Times New Roman"/>
          <w:i/>
          <w:i/>
          <w:iCs/>
          <w:color w:val="000000"/>
          <w:lang w:bidi="hi-IN"/>
        </w:rPr>
      </w:pPr>
      <w:r>
        <w:rPr>
          <w:rFonts w:eastAsia="Symbol" w:cs="Symbol" w:ascii="Symbol" w:hAnsi="Symbol"/>
          <w:i/>
          <w:iCs/>
          <w:color w:val="000000"/>
          <w:lang w:bidi="hi-IN"/>
        </w:rPr>
        <w:t>a</w:t>
      </w:r>
      <w:r>
        <w:rPr>
          <w:rFonts w:eastAsia="Times New Roman" w:cs="Times New Roman" w:ascii="Times New Roman" w:hAnsi="Times New Roman"/>
          <w:i/>
          <w:iCs/>
          <w:color w:val="000000"/>
          <w:lang w:bidi="hi-IN"/>
        </w:rPr>
        <w:t xml:space="preserve"> is a superkey for R</w:t>
      </w:r>
    </w:p>
    <w:p>
      <w:pPr>
        <w:pStyle w:val="Normal"/>
        <w:numPr>
          <w:ilvl w:val="0"/>
          <w:numId w:val="5"/>
        </w:numPr>
        <w:spacing w:lineRule="atLeast" w:line="290" w:beforeAutospacing="1" w:after="61"/>
        <w:rPr>
          <w:rFonts w:ascii="Times New Roman" w:hAnsi="Times New Roman" w:eastAsia="Times New Roman" w:cs="Times New Roman"/>
          <w:color w:val="000000"/>
          <w:lang w:bidi="hi-IN"/>
        </w:rPr>
      </w:pPr>
      <w:r>
        <w:rPr/>
        <mc:AlternateContent>
          <mc:Choice Requires="wps">
            <w:drawing>
              <wp:inline distT="0" distB="0" distL="0" distR="0">
                <wp:extent cx="5948045" cy="3543300"/>
                <wp:effectExtent l="0" t="0" r="0" b="0"/>
                <wp:docPr id="9" name="Title 1"/>
                <a:graphic xmlns:a="http://schemas.openxmlformats.org/drawingml/2006/main">
                  <a:graphicData uri="http://schemas.microsoft.com/office/word/2010/wordprocessingShape">
                    <lc:lockedCanvas xmlns:lc="http://schemas.openxmlformats.org/drawingml/2006/lockedCanvas">
                      <wps:wsp>
                        <wps:cNvSpPr/>
                        <wps:spPr>
                          <a:xfrm>
                            <a:off x="0" y="0"/>
                            <a:ext cx="5947560" cy="3542760"/>
                          </a:xfrm>
                          <a:prstGeom prst="rect">
                            <a:avLst/>
                          </a:prstGeom>
                          <a:noFill/>
                          <a:ln w="9360">
                            <a:noFill/>
                          </a:ln>
                        </wps:spPr>
                        <wps:style>
                          <a:lnRef idx="0"/>
                          <a:fillRef idx="0"/>
                          <a:effectRef idx="0"/>
                          <a:fontRef idx="minor"/>
                        </wps:style>
                        <wps:txbx>
                          <w:txbxContent>
                            <w:p>
                              <w:pPr>
                                <w:overflowPunct w:val="true"/>
                                <w:bidi w:val="0"/>
                                <w:spacing w:before="0" w:after="0" w:lineRule="auto" w:line="240"/>
                                <w:ind w:left="0" w:hanging="0"/>
                                <w:jc w:val="right"/>
                                <w:rPr/>
                              </w:pPr>
                              <w:r>
                                <w:rPr>
                                  <w:smallCaps w:val="false"/>
                                  <w:caps w:val="false"/>
                                  <w:sz w:val="20"/>
                                  <w:b/>
                                  <w:u w:val="none"/>
                                  <w:dstrike w:val="false"/>
                                  <w:strike w:val="false"/>
                                  <w:i w:val="false"/>
                                  <w:vertAlign w:val="baseline"/>
                                  <w:position w:val="0"/>
                                  <w:szCs w:val="20"/>
                                  <w:bCs/>
                                  <w:iCs w:val="false"/>
                                  <w:spacing w:val="0"/>
                                  <w:rFonts w:ascii="Verdana" w:hAnsi="Verdana" w:eastAsia="MS PGothic"/>
                                  <w:color w:val="000000"/>
                                </w:rPr>
                                <w:t>Figure 14.13</w:t>
                              </w:r>
                              <w:r>
                                <w:rPr>
                                  <w:smallCaps w:val="false"/>
                                  <w:caps w:val="false"/>
                                  <w:sz w:val="20"/>
                                  <w:u w:val="none"/>
                                  <w:dstrike w:val="false"/>
                                  <w:strike w:val="false"/>
                                  <w:i w:val="false"/>
                                  <w:vertAlign w:val="baseline"/>
                                  <w:position w:val="0"/>
                                  <w:szCs w:val="20"/>
                                  <w:iCs w:val="false"/>
                                  <w:spacing w:val="0"/>
                                  <w:b w:val="false"/>
                                  <w:bCs w:val="false"/>
                                  <w:rFonts w:ascii="Verdana" w:hAnsi="Verdana" w:eastAsia="MS PGothic"/>
                                  <w:color w:val="000000"/>
                                </w:rPr>
                                <w:t xml:space="preserve">   </w:t>
                              </w:r>
                            </w:p>
                            <w:p>
                              <w:pPr>
                                <w:overflowPunct w:val="true"/>
                                <w:bidi w:val="0"/>
                                <w:spacing w:before="0" w:after="0" w:lineRule="auto" w:line="240"/>
                                <w:ind w:left="0" w:hanging="0"/>
                                <w:jc w:val="right"/>
                                <w:rPr/>
                              </w:pPr>
                              <w:r>
                                <w:rPr>
                                  <w:spacing w:val="0"/>
                                  <w:smallCaps w:val="false"/>
                                  <w:caps w:val="false"/>
                                  <w:iCs w:val="false"/>
                                  <w:bCs w:val="false"/>
                                  <w:szCs w:val="20"/>
                                  <w:vertAlign w:val="baseline"/>
                                  <w:position w:val="0"/>
                                  <w:sz w:val="20"/>
                                  <w:i w:val="false"/>
                                  <w:dstrike w:val="false"/>
                                  <w:strike w:val="false"/>
                                  <w:u w:val="none"/>
                                  <w:b w:val="false"/>
                                  <w:sz w:val="20"/>
                                  <w:rFonts w:eastAsia="MS PGothic" w:ascii="Verdana" w:hAnsi="Verdana"/>
                                  <w:color w:val="000000"/>
                                </w:rPr>
                                <w:t>Boyce-Codd normal form. (a) BCNF normalization of LOTS1A with the functional dependency FD2 being lost in the decomposition. (b) A schematic relation with FDs; it is in 3NF, but not in BCNF due to the f.d. C → B.</w:t>
                              </w:r>
                            </w:p>
                          </w:txbxContent>
                        </wps:txbx>
                        <wps:bodyPr lIns="90000" rIns="90000" tIns="45000" bIns="45000" anchor="ctr">
                          <a:noAutofit/>
                        </wps:bodyPr>
                      </wps:wsp>
                    </lc:lockedCanvas>
                  </a:graphicData>
                </a:graphic>
              </wp:inline>
            </w:drawing>
          </mc:Choice>
          <mc:Fallback>
            <w:pict>
              <v:rect id="shape_0" ID="Title 1" stroked="f" style="position:absolute;margin-left:0pt;margin-top:0pt;width:468.25pt;height:278.9pt">
                <v:textbox>
                  <w:txbxContent>
                    <w:p>
                      <w:pPr>
                        <w:overflowPunct w:val="true"/>
                        <w:bidi w:val="0"/>
                        <w:spacing w:before="0" w:after="0" w:lineRule="auto" w:line="240"/>
                        <w:ind w:left="0" w:hanging="0"/>
                        <w:jc w:val="right"/>
                        <w:rPr/>
                      </w:pPr>
                      <w:r>
                        <w:rPr>
                          <w:smallCaps w:val="false"/>
                          <w:caps w:val="false"/>
                          <w:sz w:val="20"/>
                          <w:b/>
                          <w:u w:val="none"/>
                          <w:dstrike w:val="false"/>
                          <w:strike w:val="false"/>
                          <w:i w:val="false"/>
                          <w:vertAlign w:val="baseline"/>
                          <w:position w:val="0"/>
                          <w:szCs w:val="20"/>
                          <w:bCs/>
                          <w:iCs w:val="false"/>
                          <w:spacing w:val="0"/>
                          <w:rFonts w:ascii="Verdana" w:hAnsi="Verdana" w:eastAsia="MS PGothic"/>
                          <w:color w:val="000000"/>
                        </w:rPr>
                        <w:t>Figure 14.13</w:t>
                      </w:r>
                      <w:r>
                        <w:rPr>
                          <w:smallCaps w:val="false"/>
                          <w:caps w:val="false"/>
                          <w:sz w:val="20"/>
                          <w:u w:val="none"/>
                          <w:dstrike w:val="false"/>
                          <w:strike w:val="false"/>
                          <w:i w:val="false"/>
                          <w:vertAlign w:val="baseline"/>
                          <w:position w:val="0"/>
                          <w:szCs w:val="20"/>
                          <w:iCs w:val="false"/>
                          <w:spacing w:val="0"/>
                          <w:b w:val="false"/>
                          <w:bCs w:val="false"/>
                          <w:rFonts w:ascii="Verdana" w:hAnsi="Verdana" w:eastAsia="MS PGothic"/>
                          <w:color w:val="000000"/>
                        </w:rPr>
                        <w:t xml:space="preserve">   </w:t>
                      </w:r>
                    </w:p>
                    <w:p>
                      <w:pPr>
                        <w:overflowPunct w:val="true"/>
                        <w:bidi w:val="0"/>
                        <w:spacing w:before="0" w:after="0" w:lineRule="auto" w:line="240"/>
                        <w:ind w:left="0" w:hanging="0"/>
                        <w:jc w:val="right"/>
                        <w:rPr/>
                      </w:pPr>
                      <w:r>
                        <w:rPr>
                          <w:spacing w:val="0"/>
                          <w:smallCaps w:val="false"/>
                          <w:caps w:val="false"/>
                          <w:iCs w:val="false"/>
                          <w:bCs w:val="false"/>
                          <w:szCs w:val="20"/>
                          <w:vertAlign w:val="baseline"/>
                          <w:position w:val="0"/>
                          <w:sz w:val="20"/>
                          <w:i w:val="false"/>
                          <w:dstrike w:val="false"/>
                          <w:strike w:val="false"/>
                          <w:u w:val="none"/>
                          <w:b w:val="false"/>
                          <w:sz w:val="20"/>
                          <w:rFonts w:eastAsia="MS PGothic" w:ascii="Verdana" w:hAnsi="Verdana"/>
                          <w:color w:val="000000"/>
                        </w:rPr>
                        <w:t>Boyce-Codd normal form. (a) BCNF normalization of LOTS1A with the functional dependency FD2 being lost in the decomposition. (b) A schematic relation with FDs; it is in 3NF, but not in BCNF due to the f.d. C → B.</w:t>
                      </w:r>
                    </w:p>
                  </w:txbxContent>
                </v:textbox>
                <w10:wrap type="square"/>
                <v:fill o:detectmouseclick="t" on="false"/>
                <v:stroke color="#3465a4" weight="9360" joinstyle="miter" endcap="flat"/>
              </v:rect>
            </w:pict>
          </mc:Fallback>
        </mc:AlternateContent>
      </w:r>
    </w:p>
    <w:p>
      <w:pPr>
        <w:pStyle w:val="Normal"/>
        <w:spacing w:lineRule="atLeast" w:line="290" w:beforeAutospacing="1" w:after="61"/>
        <w:rPr>
          <w:rFonts w:ascii="Times New Roman" w:hAnsi="Times New Roman" w:eastAsia="Times New Roman" w:cs="Times New Roman"/>
          <w:b/>
          <w:b/>
          <w:bCs/>
          <w:color w:val="000000"/>
          <w:u w:val="single"/>
          <w:lang w:bidi="hi-IN"/>
        </w:rPr>
      </w:pPr>
      <w:r>
        <w:rPr>
          <w:rFonts w:eastAsia="Times New Roman" w:cs="Times New Roman" w:ascii="Times New Roman" w:hAnsi="Times New Roman"/>
          <w:b/>
          <w:bCs/>
          <w:color w:val="000000"/>
          <w:u w:val="single"/>
          <w:lang w:bidi="hi-IN"/>
        </w:rPr>
        <w:t>Fourth Normal Form ( 4NF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 relation R is in Fourth Normal Form (4NF) if and only if the following conditions are satisfied simultaneously:</w:t>
      </w:r>
    </w:p>
    <w:p>
      <w:pPr>
        <w:pStyle w:val="Normal"/>
        <w:numPr>
          <w:ilvl w:val="0"/>
          <w:numId w:val="15"/>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R is already in 3NF or BCNF.</w:t>
      </w:r>
    </w:p>
    <w:p>
      <w:pPr>
        <w:pStyle w:val="Normal"/>
        <w:numPr>
          <w:ilvl w:val="0"/>
          <w:numId w:val="15"/>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It contains no multi-valued dependencies.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MVD</w:t>
      </w:r>
      <w:r>
        <w:rPr>
          <w:rFonts w:eastAsia="Times New Roman" w:cs="Times New Roman" w:ascii="Times New Roman" w:hAnsi="Times New Roman"/>
          <w:color w:val="000000"/>
          <w:lang w:bidi="hi-IN"/>
        </w:rPr>
        <w:t xml:space="preserve"> can be defined informally as follows: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MVDs occur when two or more independent multi valued facts about the same attribute occur within the same table. It means that if in a relation R having A, B and C as attributes, B and Care multi-value facts about A, which is represented as A</w:t>
      </w:r>
      <w:r>
        <w:rPr>
          <w:rFonts w:eastAsia="Wingdings" w:cs="Wingdings" w:ascii="Wingdings" w:hAnsi="Wingdings"/>
          <w:color w:val="000000"/>
          <w:lang w:bidi="hi-IN"/>
        </w:rPr>
        <w:t></w:t>
      </w:r>
      <w:r>
        <w:rPr>
          <w:rFonts w:eastAsia="Times New Roman" w:cs="Times New Roman" w:ascii="Times New Roman" w:hAnsi="Times New Roman"/>
          <w:color w:val="000000"/>
          <w:lang w:bidi="hi-IN"/>
        </w:rPr>
        <w:t>B and A</w:t>
      </w:r>
      <w:r>
        <w:rPr>
          <w:rFonts w:eastAsia="Wingdings" w:cs="Wingdings" w:ascii="Wingdings" w:hAnsi="Wingdings"/>
          <w:color w:val="000000"/>
          <w:lang w:bidi="hi-IN"/>
        </w:rPr>
        <w:t></w:t>
      </w:r>
      <w:r>
        <w:rPr>
          <w:rFonts w:eastAsia="Times New Roman" w:cs="Times New Roman" w:ascii="Times New Roman" w:hAnsi="Times New Roman"/>
          <w:color w:val="000000"/>
          <w:lang w:bidi="hi-IN"/>
        </w:rPr>
        <w:t>C, then multi value dependency exist only if B and C are independent of each other.</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There are two things to note about this definition.</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Firstly, in order for a table to contain MVD, it must have three or more attributes.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Secondly, it is possible to have a table containing two or more attributes which are interdependent multi valued facts about another attribute.</w:t>
      </w:r>
    </w:p>
    <w:p>
      <w:pPr>
        <w:pStyle w:val="Normal"/>
        <w:spacing w:lineRule="atLeast" w:line="290" w:beforeAutospacing="1" w:after="61"/>
        <w:rPr>
          <w:rFonts w:ascii="Times New Roman" w:hAnsi="Times New Roman" w:eastAsia="Times New Roman" w:cs="Times New Roman"/>
          <w:color w:val="000000"/>
          <w:lang w:bidi="hi-IN"/>
        </w:rPr>
      </w:pPr>
      <w:r>
        <w:rPr/>
        <w:drawing>
          <wp:inline distT="0" distB="0" distL="19050" distR="8890">
            <wp:extent cx="3039110" cy="1743075"/>
            <wp:effectExtent l="0" t="0" r="0" b="0"/>
            <wp:docPr id="10" name="Image3" descr="course_student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course_student_book"/>
                    <pic:cNvPicPr>
                      <a:picLocks noChangeAspect="1" noChangeArrowheads="1"/>
                    </pic:cNvPicPr>
                  </pic:nvPicPr>
                  <pic:blipFill>
                    <a:blip r:embed="rId14"/>
                    <a:stretch>
                      <a:fillRect/>
                    </a:stretch>
                  </pic:blipFill>
                  <pic:spPr bwMode="auto">
                    <a:xfrm>
                      <a:off x="0" y="0"/>
                      <a:ext cx="3039110" cy="1743075"/>
                    </a:xfrm>
                    <a:prstGeom prst="rect">
                      <a:avLst/>
                    </a:prstGeom>
                  </pic:spPr>
                </pic:pic>
              </a:graphicData>
            </a:graphic>
          </wp:inline>
        </w:drawing>
      </w:r>
    </w:p>
    <w:p>
      <w:pPr>
        <w:pStyle w:val="Normal"/>
        <w:spacing w:lineRule="atLeast" w:line="290" w:beforeAutospacing="1" w:after="61"/>
        <w:rPr/>
      </w:pPr>
      <w:r>
        <w:rPr>
          <w:rFonts w:eastAsia="Times New Roman" w:cs="Times New Roman" w:ascii="Times New Roman" w:hAnsi="Times New Roman"/>
          <w:color w:val="000000"/>
          <w:lang w:bidi="hi-IN"/>
        </w:rPr>
        <w:t>Here, in above </w:t>
      </w:r>
      <w:hyperlink r:id="rId15">
        <w:r>
          <w:rPr>
            <w:rStyle w:val="InternetLink"/>
            <w:rFonts w:eastAsia="Times New Roman" w:cs="Times New Roman" w:ascii="Times New Roman" w:hAnsi="Times New Roman"/>
            <w:lang w:bidi="hi-IN"/>
          </w:rPr>
          <w:t>database</w:t>
        </w:r>
      </w:hyperlink>
      <w:r>
        <w:rPr>
          <w:rFonts w:eastAsia="Times New Roman" w:cs="Times New Roman" w:ascii="Times New Roman" w:hAnsi="Times New Roman"/>
          <w:color w:val="000000"/>
          <w:lang w:bidi="hi-IN"/>
        </w:rPr>
        <w:t> following MVDs exists: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Course --&gt; --&gt; Student_name</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Course --&gt; --&gt; Text book</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Here, Student_name and Text_book are independent of each other.</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lang w:bidi="hi-IN"/>
        </w:rPr>
        <w:t xml:space="preserve">Anomalies of database with MVDs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This form of the table is obviously full of anomalies. If a new student joins the physics, we have to make two insertions for that student in the database, which is equal to the number of physics textbooks. Consider the problem if there are hundred textbooks for a subject. Similarly, if a new textbook is introduced for a course, then again we have to make multiple insertions in the database, which is equal to number of students for that course. So, there is a high degree of redundancy in the database, which will lead to update problems.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relation is also in BCNF, since all three attributes concatenated together constitute its key, yet it is clearly contained anomalies and requires decomposition with the help of fourth normal form.</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Rule to transform a relation into Fourth Normal Form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 relation R having A, B, and C, as attributes can be non loss-decomposed into two projections R1(A,B) and R2(A,C) if and only if the MVD A</w:t>
      </w:r>
      <w:r>
        <w:rPr>
          <w:rFonts w:eastAsia="Wingdings" w:cs="Wingdings" w:ascii="Wingdings" w:hAnsi="Wingdings"/>
          <w:color w:val="000000"/>
          <w:lang w:bidi="hi-IN"/>
        </w:rPr>
        <w:t></w:t>
      </w:r>
      <w:r>
        <w:rPr>
          <w:rFonts w:eastAsia="Times New Roman" w:cs="Times New Roman" w:ascii="Times New Roman" w:hAnsi="Times New Roman"/>
          <w:color w:val="000000"/>
          <w:lang w:bidi="hi-IN"/>
        </w:rPr>
        <w:t xml:space="preserve"> </w:t>
      </w:r>
      <w:r>
        <w:rPr>
          <w:rFonts w:eastAsia="Wingdings" w:cs="Wingdings" w:ascii="Wingdings" w:hAnsi="Wingdings"/>
          <w:color w:val="000000"/>
          <w:lang w:bidi="hi-IN"/>
        </w:rPr>
        <w:t></w:t>
      </w:r>
      <w:r>
        <w:rPr>
          <w:rFonts w:eastAsia="Times New Roman" w:cs="Times New Roman" w:ascii="Times New Roman" w:hAnsi="Times New Roman"/>
          <w:color w:val="000000"/>
          <w:lang w:bidi="hi-IN"/>
        </w:rPr>
        <w:t xml:space="preserve"> B|C hold in R.</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Looking again at the un-decomposed COURSE_STUDENT_BOOK table, it contains a multi-valued dependency as shown below:</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Course </w:t>
      </w:r>
      <w:r>
        <w:rPr>
          <w:rFonts w:eastAsia="Wingdings" w:cs="Wingdings" w:ascii="Wingdings" w:hAnsi="Wingdings"/>
          <w:color w:val="000000"/>
          <w:lang w:bidi="hi-IN"/>
        </w:rPr>
        <w:t></w:t>
      </w:r>
      <w:r>
        <w:rPr>
          <w:rFonts w:eastAsia="Times New Roman" w:cs="Times New Roman" w:ascii="Times New Roman" w:hAnsi="Times New Roman"/>
          <w:color w:val="000000"/>
          <w:lang w:bidi="hi-IN"/>
        </w:rPr>
        <w:t xml:space="preserve"> Student_name</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Course </w:t>
      </w:r>
      <w:r>
        <w:rPr>
          <w:rFonts w:eastAsia="Wingdings" w:cs="Wingdings" w:ascii="Wingdings" w:hAnsi="Wingdings"/>
          <w:color w:val="000000"/>
          <w:lang w:bidi="hi-IN"/>
        </w:rPr>
        <w:t></w:t>
      </w:r>
      <w:r>
        <w:rPr>
          <w:rFonts w:eastAsia="Times New Roman" w:cs="Times New Roman" w:ascii="Times New Roman" w:hAnsi="Times New Roman"/>
          <w:color w:val="000000"/>
          <w:lang w:bidi="hi-IN"/>
        </w:rPr>
        <w:t>Text_book</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 put it into 4NF, two separate tables are formed as shown below:</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COURSE_STUDENT (Course, Student_name)</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COURSE_BOOK (Course, text_book)</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color w:val="000000"/>
          <w:lang w:bidi="hi-IN"/>
        </w:rPr>
        <w:drawing>
          <wp:inline distT="0" distB="0" distL="19050" distR="8890">
            <wp:extent cx="1705610" cy="1621155"/>
            <wp:effectExtent l="0" t="0" r="0" b="0"/>
            <wp:docPr id="11" name="Picture 14" descr="course_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course_student"/>
                    <pic:cNvPicPr>
                      <a:picLocks noChangeAspect="1" noChangeArrowheads="1"/>
                    </pic:cNvPicPr>
                  </pic:nvPicPr>
                  <pic:blipFill>
                    <a:blip r:embed="rId16"/>
                    <a:stretch>
                      <a:fillRect/>
                    </a:stretch>
                  </pic:blipFill>
                  <pic:spPr bwMode="auto">
                    <a:xfrm>
                      <a:off x="0" y="0"/>
                      <a:ext cx="1705610" cy="1621155"/>
                    </a:xfrm>
                    <a:prstGeom prst="rect">
                      <a:avLst/>
                    </a:prstGeom>
                  </pic:spPr>
                </pic:pic>
              </a:graphicData>
            </a:graphic>
          </wp:inline>
        </w:drawing>
      </w:r>
      <w:r>
        <w:rPr>
          <w:rFonts w:eastAsia="Times New Roman" w:cs="Times New Roman" w:ascii="Times New Roman" w:hAnsi="Times New Roman"/>
          <w:color w:val="000000"/>
          <w:lang w:bidi="hi-IN"/>
        </w:rPr>
        <w:drawing>
          <wp:inline distT="0" distB="0" distL="19050" distR="5715">
            <wp:extent cx="1537335" cy="1728470"/>
            <wp:effectExtent l="0" t="0" r="0" b="0"/>
            <wp:docPr id="12" name="Picture 15" descr="cours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course_book"/>
                    <pic:cNvPicPr>
                      <a:picLocks noChangeAspect="1" noChangeArrowheads="1"/>
                    </pic:cNvPicPr>
                  </pic:nvPicPr>
                  <pic:blipFill>
                    <a:blip r:embed="rId17"/>
                    <a:stretch>
                      <a:fillRect/>
                    </a:stretch>
                  </pic:blipFill>
                  <pic:spPr bwMode="auto">
                    <a:xfrm>
                      <a:off x="0" y="0"/>
                      <a:ext cx="1537335" cy="1728470"/>
                    </a:xfrm>
                    <a:prstGeom prst="rect">
                      <a:avLst/>
                    </a:prstGeom>
                  </pic:spPr>
                </pic:pic>
              </a:graphicData>
            </a:graphic>
          </wp:inline>
        </w:drawing>
      </w:r>
      <w:r>
        <w:rPr>
          <w:rFonts w:eastAsia="Times New Roman" w:cs="Times New Roman" w:ascii="Times New Roman" w:hAnsi="Times New Roman"/>
          <w:color w:val="000000"/>
          <w:lang w:bidi="hi-IN"/>
        </w:rPr>
        <w:t>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If now a new student joins a course then we have to make only one insertion in COURSE_STUDENT table and if a new book introduced for a course then again we have to make a single entry in COURSE_BOOK table, so this modified database eliminate the problem of redundancy which also solves the update problems.</w:t>
      </w:r>
    </w:p>
    <w:p>
      <w:pPr>
        <w:pStyle w:val="Normal"/>
        <w:spacing w:lineRule="atLeast" w:line="290" w:beforeAutospacing="1" w:after="61"/>
        <w:rPr>
          <w:rFonts w:ascii="Times New Roman" w:hAnsi="Times New Roman" w:eastAsia="Times New Roman" w:cs="Times New Roman"/>
          <w:b/>
          <w:b/>
          <w:bCs/>
          <w:color w:val="000000"/>
          <w:u w:val="single"/>
          <w:lang w:bidi="hi-IN"/>
        </w:rPr>
      </w:pPr>
      <w:r>
        <w:rPr>
          <w:rFonts w:eastAsia="Times New Roman" w:cs="Times New Roman" w:ascii="Times New Roman" w:hAnsi="Times New Roman"/>
          <w:b/>
          <w:bCs/>
          <w:color w:val="000000"/>
          <w:u w:val="single"/>
          <w:lang w:bidi="hi-IN"/>
        </w:rPr>
        <w:t>Fifth Normal Form (5NF)</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 relation R is in Fifth Normal Form (5NF) if and only if the following conditions are satisfied simultaneously:</w:t>
      </w:r>
    </w:p>
    <w:p>
      <w:pPr>
        <w:pStyle w:val="Normal"/>
        <w:numPr>
          <w:ilvl w:val="0"/>
          <w:numId w:val="16"/>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R is already in 4NF.</w:t>
      </w:r>
    </w:p>
    <w:p>
      <w:pPr>
        <w:pStyle w:val="Normal"/>
        <w:numPr>
          <w:ilvl w:val="0"/>
          <w:numId w:val="16"/>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It cannot be further non-loss decomposed.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5NF is of little practical use to the database designer, but it is of interest from a theoretical point of view and a discussion of it is included here to complete the picture of the further normal forms.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This table lists agents, the companies they work for and the products they sell for those companies.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color w:val="000000"/>
          <w:lang w:bidi="hi-IN"/>
        </w:rPr>
        <w:drawing>
          <wp:inline distT="0" distB="0" distL="19050" distR="0">
            <wp:extent cx="3185160" cy="1004570"/>
            <wp:effectExtent l="0" t="0" r="0" b="0"/>
            <wp:docPr id="13" name="Picture 11" descr="AGENT_COMPANY_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AGENT_COMPANY_PRODUCT"/>
                    <pic:cNvPicPr>
                      <a:picLocks noChangeAspect="1" noChangeArrowheads="1"/>
                    </pic:cNvPicPr>
                  </pic:nvPicPr>
                  <pic:blipFill>
                    <a:blip r:embed="rId18"/>
                    <a:stretch>
                      <a:fillRect/>
                    </a:stretch>
                  </pic:blipFill>
                  <pic:spPr bwMode="auto">
                    <a:xfrm>
                      <a:off x="0" y="0"/>
                      <a:ext cx="3185160" cy="1004570"/>
                    </a:xfrm>
                    <a:prstGeom prst="rect">
                      <a:avLst/>
                    </a:prstGeom>
                  </pic:spPr>
                </pic:pic>
              </a:graphicData>
            </a:graphic>
          </wp:inline>
        </w:drawing>
      </w:r>
      <w:r>
        <w:rPr>
          <w:rFonts w:eastAsia="Times New Roman" w:cs="Times New Roman" w:ascii="Times New Roman" w:hAnsi="Times New Roman"/>
          <w:color w:val="000000"/>
          <w:lang w:bidi="hi-IN"/>
        </w:rPr>
        <w:t>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table is in 4NF because it contains no multi-valued dependency. It does, however, contain an element of redundancy in that it records the fact that Suneet is an agent for ABC twice. But there is no way of eliminating this redundancy without losing information. Suppose that the table is decomposed into its two projections, PI and P2.</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color w:val="000000"/>
          <w:lang w:bidi="hi-IN"/>
        </w:rPr>
        <w:drawing>
          <wp:inline distT="0" distB="0" distL="19050" distR="0">
            <wp:extent cx="4764405" cy="1260475"/>
            <wp:effectExtent l="0" t="0" r="0" b="0"/>
            <wp:docPr id="14" name="Picture 12" descr="Decomposed AGENT_COMPANY_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Decomposed AGENT_COMPANY_PRODUCT"/>
                    <pic:cNvPicPr>
                      <a:picLocks noChangeAspect="1" noChangeArrowheads="1"/>
                    </pic:cNvPicPr>
                  </pic:nvPicPr>
                  <pic:blipFill>
                    <a:blip r:embed="rId19"/>
                    <a:stretch>
                      <a:fillRect/>
                    </a:stretch>
                  </pic:blipFill>
                  <pic:spPr bwMode="auto">
                    <a:xfrm>
                      <a:off x="0" y="0"/>
                      <a:ext cx="4764405" cy="1260475"/>
                    </a:xfrm>
                    <a:prstGeom prst="rect">
                      <a:avLst/>
                    </a:prstGeom>
                  </pic:spPr>
                </pic:pic>
              </a:graphicData>
            </a:graphic>
          </wp:inline>
        </w:drawing>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redundancy has been eliminated, but the information about which companies make which products and which of these products they supply to which agents has been lost. The natural join of these projections over the 'agent' columns is:</w:t>
      </w:r>
    </w:p>
    <w:p>
      <w:pPr>
        <w:pStyle w:val="Normal"/>
        <w:spacing w:lineRule="atLeast" w:line="290" w:beforeAutospacing="1" w:after="61"/>
        <w:rPr>
          <w:rFonts w:ascii="Times New Roman" w:hAnsi="Times New Roman" w:eastAsia="Times New Roman" w:cs="Times New Roman"/>
          <w:color w:val="000000"/>
          <w:lang w:bidi="hi-IN"/>
        </w:rPr>
      </w:pPr>
      <w:r>
        <w:rPr/>
        <w:drawing>
          <wp:inline distT="0" distB="0" distL="19050" distR="6985">
            <wp:extent cx="2831465" cy="1497965"/>
            <wp:effectExtent l="0" t="0" r="0" b="0"/>
            <wp:docPr id="15" name="Picture 25" descr="natural Join_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natural Join_agent"/>
                    <pic:cNvPicPr>
                      <a:picLocks noChangeAspect="1" noChangeArrowheads="1"/>
                    </pic:cNvPicPr>
                  </pic:nvPicPr>
                  <pic:blipFill>
                    <a:blip r:embed="rId20"/>
                    <a:stretch>
                      <a:fillRect/>
                    </a:stretch>
                  </pic:blipFill>
                  <pic:spPr bwMode="auto">
                    <a:xfrm>
                      <a:off x="0" y="0"/>
                      <a:ext cx="2831465" cy="1497965"/>
                    </a:xfrm>
                    <a:prstGeom prst="rect">
                      <a:avLst/>
                    </a:prstGeom>
                  </pic:spPr>
                </pic:pic>
              </a:graphicData>
            </a:graphic>
          </wp:inline>
        </w:drawing>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table resulting from this join is spurious, since the asterisked row of the table contains incorrect information. Now suppose that the original table were to be decomposed into three tables, the two projections, P I and P2 which have already shown, and the final, possible projection, P3.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If a join is taken of all three projections, first of PI and P2 with the (spurious) result shown above, and then of this result with P3 over the 'Company' and 'Product name' column, the following table is obtained: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color w:val="000000"/>
          <w:lang w:bidi="hi-IN"/>
        </w:rPr>
        <w:drawing>
          <wp:inline distT="0" distB="0" distL="19050" distR="0">
            <wp:extent cx="3392805" cy="1042035"/>
            <wp:effectExtent l="0" t="0" r="0" b="0"/>
            <wp:docPr id="16" name="Picture 53" descr="product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3" descr="product_name"/>
                    <pic:cNvPicPr>
                      <a:picLocks noChangeAspect="1" noChangeArrowheads="1"/>
                    </pic:cNvPicPr>
                  </pic:nvPicPr>
                  <pic:blipFill>
                    <a:blip r:embed="rId21"/>
                    <a:stretch>
                      <a:fillRect/>
                    </a:stretch>
                  </pic:blipFill>
                  <pic:spPr bwMode="auto">
                    <a:xfrm>
                      <a:off x="0" y="0"/>
                      <a:ext cx="3392805" cy="1042035"/>
                    </a:xfrm>
                    <a:prstGeom prst="rect">
                      <a:avLst/>
                    </a:prstGeom>
                  </pic:spPr>
                </pic:pic>
              </a:graphicData>
            </a:graphic>
          </wp:inline>
        </w:drawing>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This still contains a spurious row. The order in which the joins are performed makes no difference to the final result. It is not simply possible of decompose the 'AGENT_COMPANY_PRODUCT' table, populated as shown, without losing information. Thus, it has to be accepted that it is not possible· to eliminate all redundancies using normalization techniques, because it cannot be assumed that all decompositions will be non-loss.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But now consider the different case where, if an agent is an agent for a company and that company makes a product, then he always sells that product for the company. Under these circumstances, the 'agent company product' table as shown below:</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color w:val="000000"/>
          <w:lang w:bidi="hi-IN"/>
        </w:rPr>
        <w:drawing>
          <wp:inline distT="0" distB="0" distL="19050" distR="0">
            <wp:extent cx="2808605" cy="1037590"/>
            <wp:effectExtent l="0" t="0" r="0" b="0"/>
            <wp:docPr id="17" name="Picture 54" descr="agent_company_product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4" descr="agent_company_product_table"/>
                    <pic:cNvPicPr>
                      <a:picLocks noChangeAspect="1" noChangeArrowheads="1"/>
                    </pic:cNvPicPr>
                  </pic:nvPicPr>
                  <pic:blipFill>
                    <a:blip r:embed="rId22"/>
                    <a:stretch>
                      <a:fillRect/>
                    </a:stretch>
                  </pic:blipFill>
                  <pic:spPr bwMode="auto">
                    <a:xfrm>
                      <a:off x="0" y="0"/>
                      <a:ext cx="2808605" cy="1037590"/>
                    </a:xfrm>
                    <a:prstGeom prst="rect">
                      <a:avLst/>
                    </a:prstGeom>
                  </pic:spPr>
                </pic:pic>
              </a:graphicData>
            </a:graphic>
          </wp:inline>
        </w:drawing>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assumption being that ABC makes both Nuts and Bolts and that CDE makes Bolts only. This table can be decomposed into its three projections without loss of information as demonstrated below:</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color w:val="000000"/>
          <w:lang w:bidi="hi-IN"/>
        </w:rPr>
        <w:drawing>
          <wp:inline distT="0" distB="0" distL="19050" distR="0">
            <wp:extent cx="2958465" cy="868045"/>
            <wp:effectExtent l="0" t="0" r="0" b="0"/>
            <wp:docPr id="18" name="Picture 55" descr="decompose into three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5" descr="decompose into three projection"/>
                    <pic:cNvPicPr>
                      <a:picLocks noChangeAspect="1" noChangeArrowheads="1"/>
                    </pic:cNvPicPr>
                  </pic:nvPicPr>
                  <pic:blipFill>
                    <a:blip r:embed="rId23"/>
                    <a:stretch>
                      <a:fillRect/>
                    </a:stretch>
                  </pic:blipFill>
                  <pic:spPr bwMode="auto">
                    <a:xfrm>
                      <a:off x="0" y="0"/>
                      <a:ext cx="2958465" cy="868045"/>
                    </a:xfrm>
                    <a:prstGeom prst="rect">
                      <a:avLst/>
                    </a:prstGeom>
                  </pic:spPr>
                </pic:pic>
              </a:graphicData>
            </a:graphic>
          </wp:inline>
        </w:drawing>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All redundancy has been removed, if the natural join of PI and P2 IS taken, the result is: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color w:val="000000"/>
          <w:lang w:bidi="hi-IN"/>
        </w:rPr>
        <w:drawing>
          <wp:inline distT="0" distB="0" distL="19050" distR="0">
            <wp:extent cx="2574290" cy="1252220"/>
            <wp:effectExtent l="0" t="0" r="0" b="0"/>
            <wp:docPr id="19" name="Picture 56" descr="natural join of p1 and 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6" descr="natural join of p1 and p2"/>
                    <pic:cNvPicPr>
                      <a:picLocks noChangeAspect="1" noChangeArrowheads="1"/>
                    </pic:cNvPicPr>
                  </pic:nvPicPr>
                  <pic:blipFill>
                    <a:blip r:embed="rId24"/>
                    <a:stretch>
                      <a:fillRect/>
                    </a:stretch>
                  </pic:blipFill>
                  <pic:spPr bwMode="auto">
                    <a:xfrm>
                      <a:off x="0" y="0"/>
                      <a:ext cx="2574290" cy="1252220"/>
                    </a:xfrm>
                    <a:prstGeom prst="rect">
                      <a:avLst/>
                    </a:prstGeom>
                  </pic:spPr>
                </pic:pic>
              </a:graphicData>
            </a:graphic>
          </wp:inline>
        </w:drawing>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spurious row as asterisked. Now, if this result is joined with P3 over the column 'company 'product_name' the following table is obtained: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color w:val="000000"/>
          <w:lang w:bidi="hi-IN"/>
        </w:rPr>
        <w:drawing>
          <wp:inline distT="0" distB="0" distL="19050" distR="9525">
            <wp:extent cx="2962275" cy="909955"/>
            <wp:effectExtent l="0" t="0" r="0" b="0"/>
            <wp:docPr id="20" name="Picture 57" descr="Fifth Normal Form(5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7" descr="Fifth Normal Form(5NF)"/>
                    <pic:cNvPicPr>
                      <a:picLocks noChangeAspect="1" noChangeArrowheads="1"/>
                    </pic:cNvPicPr>
                  </pic:nvPicPr>
                  <pic:blipFill>
                    <a:blip r:embed="rId25"/>
                    <a:stretch>
                      <a:fillRect/>
                    </a:stretch>
                  </pic:blipFill>
                  <pic:spPr bwMode="auto">
                    <a:xfrm>
                      <a:off x="0" y="0"/>
                      <a:ext cx="2962275" cy="909955"/>
                    </a:xfrm>
                    <a:prstGeom prst="rect">
                      <a:avLst/>
                    </a:prstGeom>
                  </pic:spPr>
                </pic:pic>
              </a:graphicData>
            </a:graphic>
          </wp:inline>
        </w:drawing>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This is a correct recomposition of the original table and no loss decomposition into the three projections was achieved. Again, the order in which the joins are performed does not affect the final result. The original table, therefore, violated 5NF simply because it was non-loss decomposable into its three projections.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In the first case exemplified above, non-loss decomposition of the 'agent_company -product' table was not possible. In the second it was. If a table is nonloss decomposable as in the second case, it is said to be in violation of 5NF. The difference, of course, lay in certain semantic properties of the information being represented. These properties were not understandable simply by looking at the table, but had to be supplemented by further information about the relationship between products, agents and companies.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u w:val="single"/>
          <w:lang w:bidi="hi-IN"/>
        </w:rPr>
        <w:t>Lossless And Lossy Decompossition</w:t>
      </w:r>
    </w:p>
    <w:p>
      <w:pPr>
        <w:pStyle w:val="Normal"/>
        <w:spacing w:lineRule="atLeast" w:line="290" w:beforeAutospacing="1" w:after="61"/>
        <w:rPr>
          <w:rFonts w:ascii="Times New Roman" w:hAnsi="Times New Roman" w:eastAsia="Times New Roman" w:cs="Times New Roman"/>
          <w:b/>
          <w:b/>
          <w:bCs/>
          <w:color w:val="000000"/>
          <w:u w:val="single"/>
          <w:lang w:bidi="hi-IN"/>
        </w:rPr>
      </w:pPr>
      <w:r>
        <w:rPr>
          <w:rFonts w:eastAsia="Times New Roman" w:cs="Times New Roman" w:ascii="Times New Roman" w:hAnsi="Times New Roman"/>
          <w:color w:val="000000"/>
          <w:lang w:bidi="hi-IN"/>
        </w:rPr>
        <w:t>Decomposition of a relation is done when a relation in relational model is not in appropriate normal form. Relation R is decomposed into two or more relations if decomposition is lossless join as well as dependency preserving.</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Lossless Join Decomposition</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If we decompose a relation R into relations R1 and R2,</w:t>
      </w:r>
    </w:p>
    <w:p>
      <w:pPr>
        <w:pStyle w:val="Normal"/>
        <w:numPr>
          <w:ilvl w:val="0"/>
          <w:numId w:val="12"/>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Decomposition is lossy if R1 </w:t>
      </w:r>
      <w:r>
        <w:rPr>
          <w:rFonts w:eastAsia="Times New Roman" w:cs="Cambria Math" w:ascii="Cambria Math" w:hAnsi="Cambria Math"/>
          <w:color w:val="000000"/>
          <w:lang w:bidi="hi-IN"/>
        </w:rPr>
        <w:t>⋈</w:t>
      </w:r>
      <w:r>
        <w:rPr>
          <w:rFonts w:eastAsia="Times New Roman" w:cs="Times New Roman" w:ascii="Times New Roman" w:hAnsi="Times New Roman"/>
          <w:color w:val="000000"/>
          <w:lang w:bidi="hi-IN"/>
        </w:rPr>
        <w:t xml:space="preserve"> R2 </w:t>
      </w:r>
      <w:r>
        <w:rPr>
          <w:rFonts w:eastAsia="Times New Roman" w:cs="Cambria Math" w:ascii="Cambria Math" w:hAnsi="Cambria Math"/>
          <w:color w:val="000000"/>
          <w:lang w:bidi="hi-IN"/>
        </w:rPr>
        <w:t>⊃</w:t>
      </w:r>
      <w:r>
        <w:rPr>
          <w:rFonts w:eastAsia="Times New Roman" w:cs="Times New Roman" w:ascii="Times New Roman" w:hAnsi="Times New Roman"/>
          <w:color w:val="000000"/>
          <w:lang w:bidi="hi-IN"/>
        </w:rPr>
        <w:t xml:space="preserve"> R</w:t>
      </w:r>
    </w:p>
    <w:p>
      <w:pPr>
        <w:pStyle w:val="Normal"/>
        <w:numPr>
          <w:ilvl w:val="0"/>
          <w:numId w:val="12"/>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Decomposition is lossless if R1 </w:t>
      </w:r>
      <w:r>
        <w:rPr>
          <w:rFonts w:eastAsia="Times New Roman" w:cs="Cambria Math" w:ascii="Cambria Math" w:hAnsi="Cambria Math"/>
          <w:color w:val="000000"/>
          <w:lang w:bidi="hi-IN"/>
        </w:rPr>
        <w:t>⋈</w:t>
      </w:r>
      <w:r>
        <w:rPr>
          <w:rFonts w:eastAsia="Times New Roman" w:cs="Times New Roman" w:ascii="Times New Roman" w:hAnsi="Times New Roman"/>
          <w:color w:val="000000"/>
          <w:lang w:bidi="hi-IN"/>
        </w:rPr>
        <w:t xml:space="preserve"> R2 = R</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To check for lossless join decomposition using FD set, following conditions must hold:</w:t>
      </w:r>
    </w:p>
    <w:p>
      <w:pPr>
        <w:pStyle w:val="Normal"/>
        <w:numPr>
          <w:ilvl w:val="0"/>
          <w:numId w:val="13"/>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Union of Attributes of R1 and R2 must be equal to attribute of R. Each attribute of R must be either in R1 or in R2.</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 </w:t>
      </w:r>
      <w:r>
        <w:rPr>
          <w:rFonts w:eastAsia="Times New Roman" w:cs="Times New Roman" w:ascii="Times New Roman" w:hAnsi="Times New Roman"/>
          <w:color w:val="000000"/>
          <w:lang w:bidi="hi-IN"/>
        </w:rPr>
        <w:t>Att(R1) U Att(R2) = Att(R)</w:t>
      </w:r>
    </w:p>
    <w:p>
      <w:pPr>
        <w:pStyle w:val="Normal"/>
        <w:numPr>
          <w:ilvl w:val="0"/>
          <w:numId w:val="13"/>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Intersection of Attributes of R1 and R2 must not be NULL.</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 </w:t>
      </w:r>
      <w:r>
        <w:rPr>
          <w:rFonts w:eastAsia="Times New Roman" w:cs="Times New Roman" w:ascii="Times New Roman" w:hAnsi="Times New Roman"/>
          <w:color w:val="000000"/>
          <w:lang w:bidi="hi-IN"/>
        </w:rPr>
        <w:t>Att(R1) ∩ Att(R2) ≠ Φ</w:t>
      </w:r>
    </w:p>
    <w:p>
      <w:pPr>
        <w:pStyle w:val="Normal"/>
        <w:numPr>
          <w:ilvl w:val="0"/>
          <w:numId w:val="13"/>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Common attribute must be a key for at least one relation (R1 or R2)</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xml:space="preserve"> </w:t>
      </w:r>
      <w:r>
        <w:rPr>
          <w:rFonts w:eastAsia="Times New Roman" w:cs="Times New Roman" w:ascii="Times New Roman" w:hAnsi="Times New Roman"/>
          <w:color w:val="000000"/>
          <w:lang w:bidi="hi-IN"/>
        </w:rPr>
        <w:t xml:space="preserve">Att(R1) ∩ Att(R2) </w:t>
      </w:r>
      <w:r>
        <w:rPr>
          <w:rFonts w:eastAsia="Wingdings" w:cs="Wingdings" w:ascii="Wingdings" w:hAnsi="Wingdings"/>
          <w:color w:val="000000"/>
          <w:lang w:bidi="hi-IN"/>
        </w:rPr>
        <w:t></w:t>
      </w:r>
      <w:r>
        <w:rPr>
          <w:rFonts w:eastAsia="Times New Roman" w:cs="Times New Roman" w:ascii="Times New Roman" w:hAnsi="Times New Roman"/>
          <w:color w:val="000000"/>
          <w:lang w:bidi="hi-IN"/>
        </w:rPr>
        <w:t xml:space="preserve"> Att(R1) or Att(R1) ∩ Att(R2) </w:t>
      </w:r>
      <w:r>
        <w:rPr>
          <w:rFonts w:eastAsia="Wingdings" w:cs="Wingdings" w:ascii="Wingdings" w:hAnsi="Wingdings"/>
          <w:color w:val="000000"/>
          <w:lang w:bidi="hi-IN"/>
        </w:rPr>
        <w:t></w:t>
      </w:r>
      <w:r>
        <w:rPr>
          <w:rFonts w:eastAsia="Times New Roman" w:cs="Times New Roman" w:ascii="Times New Roman" w:hAnsi="Times New Roman"/>
          <w:color w:val="000000"/>
          <w:lang w:bidi="hi-IN"/>
        </w:rPr>
        <w:t xml:space="preserve"> Att(R2)</w:t>
      </w:r>
    </w:p>
    <w:p>
      <w:pPr>
        <w:pStyle w:val="Normal"/>
        <w:spacing w:lineRule="atLeast" w:line="290" w:beforeAutospacing="1" w:after="61"/>
        <w:rPr>
          <w:rFonts w:ascii="Times New Roman" w:hAnsi="Times New Roman" w:eastAsia="Times New Roman" w:cs="Times New Roman"/>
          <w:color w:val="000000"/>
          <w:lang w:bidi="hi-IN"/>
        </w:rPr>
      </w:pPr>
      <w:ins w:id="0" w:author="Unknown" w:date="0-00-00T00:00:00Z">
        <w:r>
          <w:rPr>
            <w:rFonts w:eastAsia="Times New Roman" w:cs="Times New Roman" w:ascii="Times New Roman" w:hAnsi="Times New Roman"/>
            <w:color w:val="000000"/>
            <w:lang w:bidi="hi-IN"/>
          </w:rPr>
          <w:t>For Example, A relation R (A, B, C, D) with FD set</w:t>
        </w:r>
      </w:ins>
      <w:r>
        <w:rPr>
          <w:rFonts w:eastAsia="Times New Roman" w:cs="Times New Roman" w:ascii="Times New Roman" w:hAnsi="Times New Roman"/>
          <w:color w:val="000000"/>
          <w:lang w:bidi="hi-IN"/>
        </w:rPr>
        <w:t xml:space="preserve"> {A-&gt;BC} is decomposed into R1(ABC) and R2(AD) which is a lossless join decomposition as:</w:t>
      </w:r>
    </w:p>
    <w:p>
      <w:pPr>
        <w:pStyle w:val="Normal"/>
        <w:numPr>
          <w:ilvl w:val="0"/>
          <w:numId w:val="14"/>
        </w:numPr>
        <w:spacing w:lineRule="atLeast" w:line="290" w:beforeAutospacing="1" w:after="61"/>
        <w:rPr>
          <w:rFonts w:ascii="Times New Roman" w:hAnsi="Times New Roman" w:eastAsia="Times New Roman" w:cs="Times New Roman"/>
          <w:color w:val="000000"/>
          <w:lang w:bidi="hi-IN"/>
        </w:rPr>
      </w:pPr>
      <w:ins w:id="1" w:author="Unknown" w:date="0-00-00T00:00:00Z">
        <w:r>
          <w:rPr>
            <w:rFonts w:eastAsia="Times New Roman" w:cs="Times New Roman" w:ascii="Times New Roman" w:hAnsi="Times New Roman"/>
            <w:color w:val="000000"/>
            <w:lang w:bidi="hi-IN"/>
          </w:rPr>
          <w:t>First condition holds true as Att(R1) U Att(R2) = (ABC) U (AD) = (ABCD) = Att(R).</w:t>
        </w:r>
      </w:ins>
    </w:p>
    <w:p>
      <w:pPr>
        <w:pStyle w:val="Normal"/>
        <w:numPr>
          <w:ilvl w:val="0"/>
          <w:numId w:val="14"/>
        </w:numPr>
        <w:spacing w:lineRule="atLeast" w:line="290" w:beforeAutospacing="1" w:after="61"/>
        <w:rPr>
          <w:rFonts w:ascii="Times New Roman" w:hAnsi="Times New Roman" w:eastAsia="Times New Roman" w:cs="Times New Roman"/>
          <w:color w:val="000000"/>
          <w:lang w:bidi="hi-IN"/>
        </w:rPr>
      </w:pPr>
      <w:ins w:id="2" w:author="Unknown" w:date="0-00-00T00:00:00Z">
        <w:r>
          <w:rPr>
            <w:rFonts w:eastAsia="Times New Roman" w:cs="Times New Roman" w:ascii="Times New Roman" w:hAnsi="Times New Roman"/>
            <w:color w:val="000000"/>
            <w:lang w:bidi="hi-IN"/>
          </w:rPr>
          <w:t>Second condition holds true as Att(R1) ∩ Att(R2) = (ABC) ∩ (AD) ≠ Φ</w:t>
        </w:r>
      </w:ins>
    </w:p>
    <w:p>
      <w:pPr>
        <w:pStyle w:val="Normal"/>
        <w:numPr>
          <w:ilvl w:val="0"/>
          <w:numId w:val="14"/>
        </w:numPr>
        <w:spacing w:lineRule="atLeast" w:line="290" w:beforeAutospacing="1" w:after="61"/>
        <w:rPr>
          <w:rFonts w:ascii="Times New Roman" w:hAnsi="Times New Roman" w:eastAsia="Times New Roman" w:cs="Times New Roman"/>
          <w:color w:val="000000"/>
          <w:lang w:bidi="hi-IN"/>
        </w:rPr>
      </w:pPr>
      <w:ins w:id="3" w:author="Unknown" w:date="0-00-00T00:00:00Z">
        <w:r>
          <w:rPr>
            <w:rFonts w:eastAsia="Times New Roman" w:cs="Times New Roman" w:ascii="Times New Roman" w:hAnsi="Times New Roman"/>
            <w:color w:val="000000"/>
            <w:lang w:bidi="hi-IN"/>
          </w:rPr>
          <w:t>Third condition holds true as Att(R1) ∩ Att(R2) = A is a key of R1(ABC) because A-&gt;BC is given.</w:t>
        </w:r>
      </w:ins>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Decomposition in DBMS removes redundancy, anomalies and inconsistencies from a database by dividing the table into multiple tables.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following are the types:</w:t>
      </w:r>
    </w:p>
    <w:p>
      <w:pPr>
        <w:pStyle w:val="Normal"/>
        <w:spacing w:lineRule="atLeast" w:line="290" w:beforeAutospacing="1" w:after="61"/>
        <w:rPr>
          <w:rFonts w:ascii="Times New Roman" w:hAnsi="Times New Roman" w:eastAsia="Times New Roman" w:cs="Times New Roman"/>
          <w:b/>
          <w:b/>
          <w:bCs/>
          <w:color w:val="000000"/>
          <w:u w:val="single"/>
          <w:lang w:bidi="hi-IN"/>
        </w:rPr>
      </w:pPr>
      <w:r>
        <w:rPr>
          <w:rFonts w:eastAsia="Times New Roman" w:cs="Times New Roman" w:ascii="Times New Roman" w:hAnsi="Times New Roman"/>
          <w:b/>
          <w:bCs/>
          <w:color w:val="000000"/>
          <w:u w:val="single"/>
          <w:lang w:bidi="hi-IN"/>
        </w:rPr>
        <w:t>Lossless Decomposition:</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Decomposition is lossless if it is feasible to reconstruct relation R from decomposed tables using Joins. This is the preferred choice. The information will not lose from the relation when decomposed. The join would result in the same original relation.</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Let us see an example:</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&lt;EmpInfo&gt;</w:t>
      </w:r>
    </w:p>
    <w:tbl>
      <w:tblPr>
        <w:tblW w:w="7575" w:type="dxa"/>
        <w:jc w:val="left"/>
        <w:tblInd w:w="15" w:type="dxa"/>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37" w:type="dxa"/>
          <w:left w:w="32" w:type="dxa"/>
          <w:bottom w:w="37" w:type="dxa"/>
          <w:right w:w="37" w:type="dxa"/>
        </w:tblCellMar>
        <w:tblLook w:val="04a0"/>
      </w:tblPr>
      <w:tblGrid>
        <w:gridCol w:w="1230"/>
        <w:gridCol w:w="1368"/>
        <w:gridCol w:w="1084"/>
        <w:gridCol w:w="1534"/>
        <w:gridCol w:w="1116"/>
        <w:gridCol w:w="1242"/>
      </w:tblGrid>
      <w:tr>
        <w:trPr>
          <w:trHeight w:val="390" w:hRule="atLeast"/>
        </w:trPr>
        <w:tc>
          <w:tcPr>
            <w:tcW w:w="123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Emp_ID</w:t>
            </w:r>
          </w:p>
        </w:tc>
        <w:tc>
          <w:tcPr>
            <w:tcW w:w="136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Emp_Name</w:t>
            </w:r>
          </w:p>
        </w:tc>
        <w:tc>
          <w:tcPr>
            <w:tcW w:w="108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Emp_Age</w:t>
            </w:r>
          </w:p>
        </w:tc>
        <w:tc>
          <w:tcPr>
            <w:tcW w:w="153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Emp_Location</w:t>
            </w:r>
          </w:p>
        </w:tc>
        <w:tc>
          <w:tcPr>
            <w:tcW w:w="111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Dept_ID</w:t>
            </w:r>
          </w:p>
        </w:tc>
        <w:tc>
          <w:tcPr>
            <w:tcW w:w="1242"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Dept_Name</w:t>
            </w:r>
          </w:p>
        </w:tc>
      </w:tr>
      <w:tr>
        <w:trPr>
          <w:trHeight w:val="390" w:hRule="atLeast"/>
        </w:trPr>
        <w:tc>
          <w:tcPr>
            <w:tcW w:w="123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E001</w:t>
            </w:r>
          </w:p>
        </w:tc>
        <w:tc>
          <w:tcPr>
            <w:tcW w:w="136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Jacob</w:t>
            </w:r>
          </w:p>
        </w:tc>
        <w:tc>
          <w:tcPr>
            <w:tcW w:w="108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29</w:t>
            </w:r>
          </w:p>
        </w:tc>
        <w:tc>
          <w:tcPr>
            <w:tcW w:w="153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c>
          <w:tcPr>
            <w:tcW w:w="111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Dpt1</w:t>
            </w:r>
          </w:p>
        </w:tc>
        <w:tc>
          <w:tcPr>
            <w:tcW w:w="1242"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Operations</w:t>
            </w:r>
          </w:p>
        </w:tc>
      </w:tr>
      <w:tr>
        <w:trPr>
          <w:trHeight w:val="390" w:hRule="atLeast"/>
        </w:trPr>
        <w:tc>
          <w:tcPr>
            <w:tcW w:w="123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E002</w:t>
            </w:r>
          </w:p>
        </w:tc>
        <w:tc>
          <w:tcPr>
            <w:tcW w:w="136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Henry</w:t>
            </w:r>
          </w:p>
        </w:tc>
        <w:tc>
          <w:tcPr>
            <w:tcW w:w="108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32</w:t>
            </w:r>
          </w:p>
        </w:tc>
        <w:tc>
          <w:tcPr>
            <w:tcW w:w="153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c>
          <w:tcPr>
            <w:tcW w:w="111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Dpt2</w:t>
            </w:r>
          </w:p>
        </w:tc>
        <w:tc>
          <w:tcPr>
            <w:tcW w:w="1242"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HR</w:t>
            </w:r>
          </w:p>
        </w:tc>
      </w:tr>
      <w:tr>
        <w:trPr>
          <w:trHeight w:val="377" w:hRule="atLeast"/>
        </w:trPr>
        <w:tc>
          <w:tcPr>
            <w:tcW w:w="123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E003</w:t>
            </w:r>
          </w:p>
        </w:tc>
        <w:tc>
          <w:tcPr>
            <w:tcW w:w="136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Tom</w:t>
            </w:r>
          </w:p>
        </w:tc>
        <w:tc>
          <w:tcPr>
            <w:tcW w:w="108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22</w:t>
            </w:r>
          </w:p>
        </w:tc>
        <w:tc>
          <w:tcPr>
            <w:tcW w:w="153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Texas</w:t>
            </w:r>
          </w:p>
        </w:tc>
        <w:tc>
          <w:tcPr>
            <w:tcW w:w="111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Dpt3</w:t>
            </w:r>
          </w:p>
        </w:tc>
        <w:tc>
          <w:tcPr>
            <w:tcW w:w="1242"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Finance</w:t>
            </w:r>
          </w:p>
        </w:tc>
      </w:tr>
    </w:tbl>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Decompose the above table into two tables: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&lt;EmpDetails&gt;</w:t>
      </w:r>
    </w:p>
    <w:tbl>
      <w:tblPr>
        <w:tblW w:w="7148" w:type="dxa"/>
        <w:jc w:val="left"/>
        <w:tblInd w:w="15" w:type="dxa"/>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37" w:type="dxa"/>
          <w:left w:w="32" w:type="dxa"/>
          <w:bottom w:w="37" w:type="dxa"/>
          <w:right w:w="37" w:type="dxa"/>
        </w:tblCellMar>
        <w:tblLook w:val="04a0"/>
      </w:tblPr>
      <w:tblGrid>
        <w:gridCol w:w="1787"/>
        <w:gridCol w:w="1787"/>
        <w:gridCol w:w="1787"/>
        <w:gridCol w:w="1786"/>
      </w:tblGrid>
      <w:tr>
        <w:trPr>
          <w:trHeight w:val="383" w:hRule="atLeast"/>
        </w:trPr>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Emp_ID</w:t>
            </w:r>
          </w:p>
        </w:tc>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Emp_Name</w:t>
            </w:r>
          </w:p>
        </w:tc>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Emp_Age</w:t>
            </w:r>
          </w:p>
        </w:tc>
        <w:tc>
          <w:tcPr>
            <w:tcW w:w="178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Emp_Location</w:t>
            </w:r>
          </w:p>
        </w:tc>
      </w:tr>
      <w:tr>
        <w:trPr>
          <w:trHeight w:val="370" w:hRule="atLeast"/>
        </w:trPr>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E001</w:t>
            </w:r>
          </w:p>
        </w:tc>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Jacob</w:t>
            </w:r>
          </w:p>
        </w:tc>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29</w:t>
            </w:r>
          </w:p>
        </w:tc>
        <w:tc>
          <w:tcPr>
            <w:tcW w:w="178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r>
      <w:tr>
        <w:trPr>
          <w:trHeight w:val="383" w:hRule="atLeast"/>
        </w:trPr>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E002</w:t>
            </w:r>
          </w:p>
        </w:tc>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Henry</w:t>
            </w:r>
          </w:p>
        </w:tc>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32</w:t>
            </w:r>
          </w:p>
        </w:tc>
        <w:tc>
          <w:tcPr>
            <w:tcW w:w="178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r>
      <w:tr>
        <w:trPr>
          <w:trHeight w:val="370" w:hRule="atLeast"/>
        </w:trPr>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E003</w:t>
            </w:r>
          </w:p>
        </w:tc>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Tom</w:t>
            </w:r>
          </w:p>
        </w:tc>
        <w:tc>
          <w:tcPr>
            <w:tcW w:w="178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22</w:t>
            </w:r>
          </w:p>
        </w:tc>
        <w:tc>
          <w:tcPr>
            <w:tcW w:w="178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Texas</w:t>
            </w:r>
          </w:p>
        </w:tc>
      </w:tr>
    </w:tbl>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br/>
      </w:r>
      <w:r>
        <w:rPr>
          <w:rFonts w:eastAsia="Times New Roman" w:cs="Times New Roman" w:ascii="Times New Roman" w:hAnsi="Times New Roman"/>
          <w:b/>
          <w:bCs/>
          <w:color w:val="000000"/>
          <w:lang w:bidi="hi-IN"/>
        </w:rPr>
        <w:t>&lt;DeptDetails&gt;</w:t>
      </w:r>
    </w:p>
    <w:tbl>
      <w:tblPr>
        <w:tblW w:w="3250" w:type="dxa"/>
        <w:jc w:val="left"/>
        <w:tblInd w:w="15" w:type="dxa"/>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37" w:type="dxa"/>
          <w:left w:w="32" w:type="dxa"/>
          <w:bottom w:w="37" w:type="dxa"/>
          <w:right w:w="37" w:type="dxa"/>
        </w:tblCellMar>
        <w:tblLook w:val="04a0"/>
      </w:tblPr>
      <w:tblGrid>
        <w:gridCol w:w="1143"/>
        <w:gridCol w:w="900"/>
        <w:gridCol w:w="1207"/>
      </w:tblGrid>
      <w:tr>
        <w:trPr>
          <w:trHeight w:val="370" w:hRule="atLeast"/>
        </w:trPr>
        <w:tc>
          <w:tcPr>
            <w:tcW w:w="114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Dept_ID</w:t>
            </w:r>
          </w:p>
        </w:tc>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Emp_ID</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Dept_Name</w:t>
            </w:r>
          </w:p>
        </w:tc>
      </w:tr>
      <w:tr>
        <w:trPr>
          <w:trHeight w:val="358" w:hRule="atLeast"/>
        </w:trPr>
        <w:tc>
          <w:tcPr>
            <w:tcW w:w="114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Dpt1</w:t>
            </w:r>
          </w:p>
        </w:tc>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E001</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Operations</w:t>
            </w:r>
          </w:p>
        </w:tc>
      </w:tr>
      <w:tr>
        <w:trPr>
          <w:trHeight w:val="370" w:hRule="atLeast"/>
        </w:trPr>
        <w:tc>
          <w:tcPr>
            <w:tcW w:w="114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Dpt2</w:t>
            </w:r>
          </w:p>
        </w:tc>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E002</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HR</w:t>
            </w:r>
          </w:p>
        </w:tc>
      </w:tr>
      <w:tr>
        <w:trPr>
          <w:trHeight w:val="358" w:hRule="atLeast"/>
        </w:trPr>
        <w:tc>
          <w:tcPr>
            <w:tcW w:w="114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Dpt3</w:t>
            </w:r>
          </w:p>
        </w:tc>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E003</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Finance</w:t>
            </w:r>
          </w:p>
        </w:tc>
      </w:tr>
    </w:tbl>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Now, Natural Join is applied on the above two tables: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result will be:</w:t>
      </w:r>
    </w:p>
    <w:tbl>
      <w:tblPr>
        <w:tblW w:w="7088" w:type="dxa"/>
        <w:jc w:val="left"/>
        <w:tblInd w:w="15" w:type="dxa"/>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37" w:type="dxa"/>
          <w:left w:w="32" w:type="dxa"/>
          <w:bottom w:w="37" w:type="dxa"/>
          <w:right w:w="37" w:type="dxa"/>
        </w:tblCellMar>
        <w:tblLook w:val="04a0"/>
      </w:tblPr>
      <w:tblGrid>
        <w:gridCol w:w="1109"/>
        <w:gridCol w:w="1234"/>
        <w:gridCol w:w="1027"/>
        <w:gridCol w:w="1497"/>
        <w:gridCol w:w="1008"/>
        <w:gridCol w:w="1212"/>
      </w:tblGrid>
      <w:tr>
        <w:trPr>
          <w:trHeight w:val="384" w:hRule="atLeast"/>
        </w:trPr>
        <w:tc>
          <w:tcPr>
            <w:tcW w:w="1109"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Emp_ID</w:t>
            </w:r>
          </w:p>
        </w:tc>
        <w:tc>
          <w:tcPr>
            <w:tcW w:w="123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Emp_Name</w:t>
            </w:r>
          </w:p>
        </w:tc>
        <w:tc>
          <w:tcPr>
            <w:tcW w:w="102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Emp_Age</w:t>
            </w:r>
          </w:p>
        </w:tc>
        <w:tc>
          <w:tcPr>
            <w:tcW w:w="149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Emp_Location</w:t>
            </w:r>
          </w:p>
        </w:tc>
        <w:tc>
          <w:tcPr>
            <w:tcW w:w="100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Dept_ID</w:t>
            </w:r>
          </w:p>
        </w:tc>
        <w:tc>
          <w:tcPr>
            <w:tcW w:w="1212"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Dept_Name</w:t>
            </w:r>
          </w:p>
        </w:tc>
      </w:tr>
      <w:tr>
        <w:trPr>
          <w:trHeight w:val="384" w:hRule="atLeast"/>
        </w:trPr>
        <w:tc>
          <w:tcPr>
            <w:tcW w:w="1109"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E001</w:t>
            </w:r>
          </w:p>
        </w:tc>
        <w:tc>
          <w:tcPr>
            <w:tcW w:w="123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Jacob</w:t>
            </w:r>
          </w:p>
        </w:tc>
        <w:tc>
          <w:tcPr>
            <w:tcW w:w="102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29</w:t>
            </w:r>
          </w:p>
        </w:tc>
        <w:tc>
          <w:tcPr>
            <w:tcW w:w="149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c>
          <w:tcPr>
            <w:tcW w:w="100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Dpt1</w:t>
            </w:r>
          </w:p>
        </w:tc>
        <w:tc>
          <w:tcPr>
            <w:tcW w:w="1212"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Operations</w:t>
            </w:r>
          </w:p>
        </w:tc>
      </w:tr>
      <w:tr>
        <w:trPr>
          <w:trHeight w:val="384" w:hRule="atLeast"/>
        </w:trPr>
        <w:tc>
          <w:tcPr>
            <w:tcW w:w="1109"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E002</w:t>
            </w:r>
          </w:p>
        </w:tc>
        <w:tc>
          <w:tcPr>
            <w:tcW w:w="123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Henry</w:t>
            </w:r>
          </w:p>
        </w:tc>
        <w:tc>
          <w:tcPr>
            <w:tcW w:w="102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32</w:t>
            </w:r>
          </w:p>
        </w:tc>
        <w:tc>
          <w:tcPr>
            <w:tcW w:w="149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c>
          <w:tcPr>
            <w:tcW w:w="100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Dpt2</w:t>
            </w:r>
          </w:p>
        </w:tc>
        <w:tc>
          <w:tcPr>
            <w:tcW w:w="1212"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HR</w:t>
            </w:r>
          </w:p>
        </w:tc>
      </w:tr>
      <w:tr>
        <w:trPr>
          <w:trHeight w:val="372" w:hRule="atLeast"/>
        </w:trPr>
        <w:tc>
          <w:tcPr>
            <w:tcW w:w="1109"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E003</w:t>
            </w:r>
          </w:p>
        </w:tc>
        <w:tc>
          <w:tcPr>
            <w:tcW w:w="1234"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Tom</w:t>
            </w:r>
          </w:p>
        </w:tc>
        <w:tc>
          <w:tcPr>
            <w:tcW w:w="102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22</w:t>
            </w:r>
          </w:p>
        </w:tc>
        <w:tc>
          <w:tcPr>
            <w:tcW w:w="149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Texas</w:t>
            </w:r>
          </w:p>
        </w:tc>
        <w:tc>
          <w:tcPr>
            <w:tcW w:w="100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Dpt3</w:t>
            </w:r>
          </w:p>
        </w:tc>
        <w:tc>
          <w:tcPr>
            <w:tcW w:w="1212"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Finance</w:t>
            </w:r>
          </w:p>
        </w:tc>
      </w:tr>
    </w:tbl>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Therefore, the above relation had lossless decomposition i.e. no loss of information.</w:t>
      </w:r>
    </w:p>
    <w:p>
      <w:pPr>
        <w:pStyle w:val="Normal"/>
        <w:spacing w:lineRule="atLeast" w:line="290" w:beforeAutospacing="1" w:after="61"/>
        <w:rPr>
          <w:rFonts w:ascii="Times New Roman" w:hAnsi="Times New Roman" w:eastAsia="Times New Roman" w:cs="Times New Roman"/>
          <w:b/>
          <w:b/>
          <w:bCs/>
          <w:color w:val="000000"/>
          <w:u w:val="single"/>
          <w:lang w:bidi="hi-IN"/>
        </w:rPr>
      </w:pPr>
      <w:r>
        <w:rPr>
          <w:rFonts w:eastAsia="Times New Roman" w:cs="Times New Roman" w:ascii="Times New Roman" w:hAnsi="Times New Roman"/>
          <w:b/>
          <w:bCs/>
          <w:color w:val="000000"/>
          <w:u w:val="single"/>
          <w:lang w:bidi="hi-IN"/>
        </w:rPr>
        <w:t>Lossy Decomposition:</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As the name suggests, when a relation is decomposed into two or more relational schemas, the loss of information is unavoidable when the original relation is retrieved.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&lt;EmpInfo&gt;</w:t>
      </w:r>
    </w:p>
    <w:tbl>
      <w:tblPr>
        <w:tblW w:w="6725" w:type="dxa"/>
        <w:jc w:val="left"/>
        <w:tblInd w:w="15" w:type="dxa"/>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37" w:type="dxa"/>
          <w:left w:w="32" w:type="dxa"/>
          <w:bottom w:w="37" w:type="dxa"/>
          <w:right w:w="37" w:type="dxa"/>
        </w:tblCellMar>
        <w:tblLook w:val="04a0"/>
      </w:tblPr>
      <w:tblGrid>
        <w:gridCol w:w="900"/>
        <w:gridCol w:w="1207"/>
        <w:gridCol w:w="1023"/>
        <w:gridCol w:w="1488"/>
        <w:gridCol w:w="901"/>
        <w:gridCol w:w="1205"/>
      </w:tblGrid>
      <w:tr>
        <w:trPr>
          <w:trHeight w:val="428"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Emp_ID</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Emp_Name</w:t>
            </w:r>
          </w:p>
        </w:tc>
        <w:tc>
          <w:tcPr>
            <w:tcW w:w="102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Emp_Age</w:t>
            </w:r>
          </w:p>
        </w:tc>
        <w:tc>
          <w:tcPr>
            <w:tcW w:w="148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Emp_Location</w:t>
            </w:r>
          </w:p>
        </w:tc>
        <w:tc>
          <w:tcPr>
            <w:tcW w:w="901"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Dept_ID</w:t>
            </w:r>
          </w:p>
        </w:tc>
        <w:tc>
          <w:tcPr>
            <w:tcW w:w="1205"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Dept_Name</w:t>
            </w:r>
          </w:p>
        </w:tc>
      </w:tr>
      <w:tr>
        <w:trPr>
          <w:trHeight w:val="41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E001</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Jacob</w:t>
            </w:r>
          </w:p>
        </w:tc>
        <w:tc>
          <w:tcPr>
            <w:tcW w:w="102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29</w:t>
            </w:r>
          </w:p>
        </w:tc>
        <w:tc>
          <w:tcPr>
            <w:tcW w:w="148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c>
          <w:tcPr>
            <w:tcW w:w="901"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Dpt1</w:t>
            </w:r>
          </w:p>
        </w:tc>
        <w:tc>
          <w:tcPr>
            <w:tcW w:w="1205"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Operations</w:t>
            </w:r>
          </w:p>
        </w:tc>
      </w:tr>
      <w:tr>
        <w:trPr>
          <w:trHeight w:val="41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E002</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Henry</w:t>
            </w:r>
          </w:p>
        </w:tc>
        <w:tc>
          <w:tcPr>
            <w:tcW w:w="102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32</w:t>
            </w:r>
          </w:p>
        </w:tc>
        <w:tc>
          <w:tcPr>
            <w:tcW w:w="148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c>
          <w:tcPr>
            <w:tcW w:w="901"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Dpt2</w:t>
            </w:r>
          </w:p>
        </w:tc>
        <w:tc>
          <w:tcPr>
            <w:tcW w:w="1205"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HR</w:t>
            </w:r>
          </w:p>
        </w:tc>
      </w:tr>
      <w:tr>
        <w:trPr>
          <w:trHeight w:val="41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E003</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Tom</w:t>
            </w:r>
          </w:p>
        </w:tc>
        <w:tc>
          <w:tcPr>
            <w:tcW w:w="102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22</w:t>
            </w:r>
          </w:p>
        </w:tc>
        <w:tc>
          <w:tcPr>
            <w:tcW w:w="148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Texas</w:t>
            </w:r>
          </w:p>
        </w:tc>
        <w:tc>
          <w:tcPr>
            <w:tcW w:w="901"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Dpt3</w:t>
            </w:r>
          </w:p>
        </w:tc>
        <w:tc>
          <w:tcPr>
            <w:tcW w:w="1205"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Finance</w:t>
            </w:r>
          </w:p>
        </w:tc>
      </w:tr>
    </w:tbl>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Decompose the above table into two tables:</w:t>
      </w:r>
      <w:r>
        <w:rPr>
          <w:rFonts w:eastAsia="Times New Roman" w:cs="Times New Roman" w:ascii="Times New Roman" w:hAnsi="Times New Roman"/>
          <w:b/>
          <w:bCs/>
          <w:color w:val="000000"/>
          <w:lang w:bidi="hi-IN"/>
        </w:rPr>
        <w:t>&lt;EmpDetails&gt;</w:t>
      </w:r>
    </w:p>
    <w:tbl>
      <w:tblPr>
        <w:tblW w:w="4619" w:type="dxa"/>
        <w:jc w:val="left"/>
        <w:tblInd w:w="15" w:type="dxa"/>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37" w:type="dxa"/>
          <w:left w:w="32" w:type="dxa"/>
          <w:bottom w:w="37" w:type="dxa"/>
          <w:right w:w="37" w:type="dxa"/>
        </w:tblCellMar>
        <w:tblLook w:val="04a0"/>
      </w:tblPr>
      <w:tblGrid>
        <w:gridCol w:w="900"/>
        <w:gridCol w:w="1207"/>
        <w:gridCol w:w="1023"/>
        <w:gridCol w:w="1488"/>
      </w:tblGrid>
      <w:tr>
        <w:trPr>
          <w:trHeight w:val="34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Emp_ID</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Emp_Name</w:t>
            </w:r>
          </w:p>
        </w:tc>
        <w:tc>
          <w:tcPr>
            <w:tcW w:w="102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Emp_Age</w:t>
            </w:r>
          </w:p>
        </w:tc>
        <w:tc>
          <w:tcPr>
            <w:tcW w:w="148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Emp_Location</w:t>
            </w:r>
          </w:p>
        </w:tc>
      </w:tr>
      <w:tr>
        <w:trPr>
          <w:trHeight w:val="34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E001</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Jacob</w:t>
            </w:r>
          </w:p>
        </w:tc>
        <w:tc>
          <w:tcPr>
            <w:tcW w:w="102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29</w:t>
            </w:r>
          </w:p>
        </w:tc>
        <w:tc>
          <w:tcPr>
            <w:tcW w:w="148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r>
      <w:tr>
        <w:trPr>
          <w:trHeight w:val="34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E002</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Henry</w:t>
            </w:r>
          </w:p>
        </w:tc>
        <w:tc>
          <w:tcPr>
            <w:tcW w:w="102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32</w:t>
            </w:r>
          </w:p>
        </w:tc>
        <w:tc>
          <w:tcPr>
            <w:tcW w:w="148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Alabama</w:t>
            </w:r>
          </w:p>
        </w:tc>
      </w:tr>
      <w:tr>
        <w:trPr>
          <w:trHeight w:val="334"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E003</w:t>
            </w:r>
          </w:p>
        </w:tc>
        <w:tc>
          <w:tcPr>
            <w:tcW w:w="1207"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Tom</w:t>
            </w:r>
          </w:p>
        </w:tc>
        <w:tc>
          <w:tcPr>
            <w:tcW w:w="1023"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22</w:t>
            </w:r>
          </w:p>
        </w:tc>
        <w:tc>
          <w:tcPr>
            <w:tcW w:w="1488"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Texas</w:t>
            </w:r>
          </w:p>
        </w:tc>
      </w:tr>
    </w:tbl>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br/>
      </w:r>
      <w:r>
        <w:rPr>
          <w:rFonts w:eastAsia="Times New Roman" w:cs="Times New Roman" w:ascii="Times New Roman" w:hAnsi="Times New Roman"/>
          <w:b/>
          <w:bCs/>
          <w:color w:val="000000"/>
          <w:lang w:bidi="hi-IN"/>
        </w:rPr>
        <w:t>&lt;DeptDetails&gt;</w:t>
      </w:r>
    </w:p>
    <w:tbl>
      <w:tblPr>
        <w:tblW w:w="2107" w:type="dxa"/>
        <w:jc w:val="left"/>
        <w:tblInd w:w="15" w:type="dxa"/>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37" w:type="dxa"/>
          <w:left w:w="32" w:type="dxa"/>
          <w:bottom w:w="37" w:type="dxa"/>
          <w:right w:w="37" w:type="dxa"/>
        </w:tblCellMar>
        <w:tblLook w:val="04a0"/>
      </w:tblPr>
      <w:tblGrid>
        <w:gridCol w:w="900"/>
        <w:gridCol w:w="1206"/>
      </w:tblGrid>
      <w:tr>
        <w:trPr>
          <w:trHeight w:val="27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Dept_ID</w:t>
            </w:r>
          </w:p>
        </w:tc>
        <w:tc>
          <w:tcPr>
            <w:tcW w:w="120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lang w:bidi="hi-IN"/>
              </w:rPr>
              <w:t>Dept_Name</w:t>
            </w:r>
          </w:p>
        </w:tc>
      </w:tr>
      <w:tr>
        <w:trPr>
          <w:trHeight w:val="27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Dpt1</w:t>
            </w:r>
          </w:p>
        </w:tc>
        <w:tc>
          <w:tcPr>
            <w:tcW w:w="120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Operations</w:t>
            </w:r>
          </w:p>
        </w:tc>
      </w:tr>
      <w:tr>
        <w:trPr>
          <w:trHeight w:val="273"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Dpt2</w:t>
            </w:r>
          </w:p>
        </w:tc>
        <w:tc>
          <w:tcPr>
            <w:tcW w:w="120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HR</w:t>
            </w:r>
          </w:p>
        </w:tc>
      </w:tr>
      <w:tr>
        <w:trPr>
          <w:trHeight w:val="265" w:hRule="atLeast"/>
        </w:trPr>
        <w:tc>
          <w:tcPr>
            <w:tcW w:w="900"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Dpt3</w:t>
            </w:r>
          </w:p>
        </w:tc>
        <w:tc>
          <w:tcPr>
            <w:tcW w:w="1206" w:type="dxa"/>
            <w:tcBorders>
              <w:top w:val="single" w:sz="4" w:space="0" w:color="D6D6D6"/>
              <w:left w:val="single" w:sz="4" w:space="0" w:color="D6D6D6"/>
              <w:bottom w:val="single" w:sz="4" w:space="0" w:color="D6D6D6"/>
              <w:right w:val="single" w:sz="4" w:space="0" w:color="D6D6D6"/>
              <w:insideH w:val="single" w:sz="4" w:space="0" w:color="D6D6D6"/>
              <w:insideV w:val="single" w:sz="4" w:space="0" w:color="D6D6D6"/>
            </w:tcBorders>
            <w:shd w:color="auto" w:fill="FFFFFF" w:val="clear"/>
            <w:tcMar>
              <w:left w:w="32" w:type="dxa"/>
            </w:tcMar>
          </w:tcPr>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Finance</w:t>
            </w:r>
          </w:p>
        </w:tc>
      </w:tr>
    </w:tbl>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Canonical cover in DBMS-</w:t>
      </w:r>
    </w:p>
    <w:p>
      <w:pPr>
        <w:pStyle w:val="Normal"/>
        <w:numPr>
          <w:ilvl w:val="0"/>
          <w:numId w:val="17"/>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 canonical cover is a simplified and reduced version of the given set of functional dependencies whose closure is exactly same as that of the closure of given set of functional dependencies.</w:t>
      </w:r>
    </w:p>
    <w:p>
      <w:pPr>
        <w:pStyle w:val="Normal"/>
        <w:numPr>
          <w:ilvl w:val="0"/>
          <w:numId w:val="17"/>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 canonical cover is also called as </w:t>
      </w:r>
      <w:r>
        <w:rPr>
          <w:rFonts w:eastAsia="Times New Roman" w:cs="Times New Roman" w:ascii="Times New Roman" w:hAnsi="Times New Roman"/>
          <w:b/>
          <w:bCs/>
          <w:color w:val="000000"/>
          <w:lang w:bidi="hi-IN"/>
        </w:rPr>
        <w:t>irreducible set</w:t>
      </w:r>
      <w:r>
        <w:rPr>
          <w:rFonts w:eastAsia="Times New Roman" w:cs="Times New Roman" w:ascii="Times New Roman" w:hAnsi="Times New Roman"/>
          <w:color w:val="000000"/>
          <w:lang w:bidi="hi-IN"/>
        </w:rPr>
        <w:t> as it is a reduced version of the given set of functional dependencies and is free from all the unnecessary or extraneous functional dependencies.</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Need of a canonical cover-</w:t>
      </w:r>
    </w:p>
    <w:p>
      <w:pPr>
        <w:pStyle w:val="Normal"/>
        <w:numPr>
          <w:ilvl w:val="0"/>
          <w:numId w:val="18"/>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original set of functional dependencies may contain unnecessary or  extraneous functional dependencies which are useless and working with them unnecessarily increases the computation time.</w:t>
      </w:r>
    </w:p>
    <w:p>
      <w:pPr>
        <w:pStyle w:val="Normal"/>
        <w:numPr>
          <w:ilvl w:val="0"/>
          <w:numId w:val="18"/>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So, we try to reduce the given set of functional dependencies by eliminating the unnecessary functional dependencies which are not required so that working with them become easier and computation time is reduced.</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NOTE-</w:t>
      </w:r>
      <w:r>
        <w:rPr>
          <w:rFonts w:eastAsia="Times New Roman" w:cs="Times New Roman" w:ascii="Times New Roman" w:hAnsi="Times New Roman"/>
          <w:b/>
          <w:bCs/>
          <w:color w:val="000000"/>
          <w:lang w:bidi="hi-IN"/>
        </w:rPr>
        <w:t xml:space="preserve"> </w:t>
      </w:r>
      <w:r>
        <w:rPr>
          <w:rFonts w:eastAsia="Times New Roman" w:cs="Times New Roman" w:ascii="Times New Roman" w:hAnsi="Times New Roman"/>
          <w:color w:val="000000"/>
          <w:lang w:bidi="hi-IN"/>
        </w:rPr>
        <w:t>canonical cover is not at all unique and for a given set of functional dependencies, we may have more than one canonical cover.</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Steps to find canonical cover in DBMS-</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Step-01:</w:t>
      </w:r>
      <w:r>
        <w:rPr>
          <w:rFonts w:eastAsia="Times New Roman" w:cs="Times New Roman" w:ascii="Times New Roman" w:hAnsi="Times New Roman"/>
          <w:b/>
          <w:bCs/>
          <w:color w:val="000000"/>
          <w:lang w:bidi="hi-IN"/>
        </w:rPr>
        <w:t xml:space="preserve"> </w:t>
      </w:r>
      <w:r>
        <w:rPr>
          <w:rFonts w:eastAsia="Times New Roman" w:cs="Times New Roman" w:ascii="Times New Roman" w:hAnsi="Times New Roman"/>
          <w:color w:val="000000"/>
          <w:lang w:bidi="hi-IN"/>
        </w:rPr>
        <w:t>Write the given set of functional dependencies in such a way that each functional dependency contains exactly one attribute on its right side.</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u w:val="single"/>
          <w:lang w:bidi="hi-IN"/>
        </w:rPr>
        <w:t>For example-</w:t>
      </w:r>
      <w:r>
        <w:rPr>
          <w:rFonts w:eastAsia="Times New Roman" w:cs="Times New Roman" w:ascii="Times New Roman" w:hAnsi="Times New Roman"/>
          <w:color w:val="000000"/>
          <w:lang w:bidi="hi-IN"/>
        </w:rPr>
        <w:t xml:space="preserve"> For a given functional dependency X → YZ, we will write it as-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X → Y</w:t>
        <w:tab/>
        <w:t>,</w:t>
        <w:tab/>
        <w:t>X → Z</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Step-02:</w:t>
      </w:r>
      <w:r>
        <w:rPr>
          <w:rFonts w:eastAsia="Times New Roman" w:cs="Times New Roman" w:ascii="Times New Roman" w:hAnsi="Times New Roman"/>
          <w:b/>
          <w:bCs/>
          <w:color w:val="000000"/>
          <w:lang w:bidi="hi-IN"/>
        </w:rPr>
        <w:t xml:space="preserve"> </w:t>
      </w:r>
      <w:r>
        <w:rPr>
          <w:rFonts w:eastAsia="Times New Roman" w:cs="Times New Roman" w:ascii="Times New Roman" w:hAnsi="Times New Roman"/>
          <w:color w:val="000000"/>
          <w:lang w:bidi="hi-IN"/>
        </w:rPr>
        <w:t>Now, consider each functional dependency one by one from the set obtained after performing step-01 and determine whether it is essential or non-essential.</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To determine so, take the functional dependency and compute the closure of its left side according to the following cases-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u w:val="single"/>
          <w:lang w:bidi="hi-IN"/>
        </w:rPr>
        <w:t>Case-01:</w:t>
      </w:r>
      <w:r>
        <w:rPr>
          <w:rFonts w:eastAsia="Times New Roman" w:cs="Times New Roman" w:ascii="Times New Roman" w:hAnsi="Times New Roman"/>
          <w:color w:val="000000"/>
          <w:lang w:bidi="hi-IN"/>
        </w:rPr>
        <w:t> Compute the closure of left side by considering that particular functional dependency is present.</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b/>
          <w:bCs/>
          <w:color w:val="000000"/>
          <w:u w:val="single"/>
          <w:lang w:bidi="hi-IN"/>
        </w:rPr>
        <w:t>Case-02:</w:t>
      </w:r>
      <w:r>
        <w:rPr>
          <w:rFonts w:eastAsia="Times New Roman" w:cs="Times New Roman" w:ascii="Times New Roman" w:hAnsi="Times New Roman"/>
          <w:color w:val="000000"/>
          <w:lang w:bidi="hi-IN"/>
        </w:rPr>
        <w:t> Compute the closure of left side by considering that particular functional dependency is absent.</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If the results come out to be same,</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It means that the presence or absence of that functional dependency does not create any difference and it is non-essential.</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So, Eliminate that functional dependency from our set of functional dependencies.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Eliminate the functional dependency from the given set as soon as it is discovered that the functional dependency is non-essential and don’t consider it when you check the essentiality of other functional dependencies.)</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If the results come out to be different,</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It means that the absence of that functional dependency creates a difference and it is essential.</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So, Do not eliminate that functional dependency from our set of functional dependencies and mark that particular functional dependency as essential.</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Repeat this step until all the functional dependencies are checked.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 xml:space="preserve">Step-03: </w:t>
      </w:r>
      <w:r>
        <w:rPr>
          <w:rFonts w:eastAsia="Times New Roman" w:cs="Times New Roman" w:ascii="Times New Roman" w:hAnsi="Times New Roman"/>
          <w:color w:val="000000"/>
          <w:lang w:bidi="hi-IN"/>
        </w:rPr>
        <w:t>Now, consider the newly obtained set of functional dependencies after performing step-02 and check if there is any functional dependency that has more than one attribute on its left side.</w:t>
      </w:r>
    </w:p>
    <w:p>
      <w:pPr>
        <w:pStyle w:val="Normal"/>
        <w:numPr>
          <w:ilvl w:val="0"/>
          <w:numId w:val="19"/>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If no, then this newly obtained set of functional dependencies is the canonical cover.</w:t>
      </w:r>
    </w:p>
    <w:p>
      <w:pPr>
        <w:pStyle w:val="Normal"/>
        <w:numPr>
          <w:ilvl w:val="0"/>
          <w:numId w:val="19"/>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If yes, then take such functional dependencies under consideration and check if their left side can be reduced.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This is checked by computing the closure of all the possible subsets of the left side of each such functional dependency. If any of its subset produces the same closure result as produced by the entire left side of functional dependency, then replace the left side of that functional dependency with its subset producing the same result.</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Repeat this for all such functional dependencies.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After it’s done, the set so obtained will be the canonical cover for the given set of functional dependencies.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PRACTICE PROBLEM BASED ON FINDING THE CANONICAL COVER-</w:t>
      </w:r>
      <w:r>
        <w:rPr>
          <w:rFonts w:eastAsia="Times New Roman" w:cs="Times New Roman" w:ascii="Times New Roman" w:hAnsi="Times New Roman"/>
          <w:color w:val="000000"/>
          <w:lang w:bidi="hi-IN"/>
        </w:rPr>
        <w:t>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The following functional dependencies hold true for the relational scheme R ( W , X , Y , Z )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X → W</w:t>
        <w:tab/>
        <w:tab/>
        <w:t>WZ → XY</w:t>
        <w:tab/>
        <w:t>Y → WXZ</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Write the irreducible equivalent for this set of functional dependencies.</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Solution-</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Step-01:</w:t>
      </w:r>
      <w:r>
        <w:rPr>
          <w:rFonts w:eastAsia="Times New Roman" w:cs="Times New Roman" w:ascii="Times New Roman" w:hAnsi="Times New Roman"/>
          <w:b/>
          <w:bCs/>
          <w:color w:val="000000"/>
          <w:lang w:bidi="hi-IN"/>
        </w:rPr>
        <w:t xml:space="preserve"> </w:t>
      </w:r>
      <w:r>
        <w:rPr>
          <w:rFonts w:eastAsia="Times New Roman" w:cs="Times New Roman" w:ascii="Times New Roman" w:hAnsi="Times New Roman"/>
          <w:color w:val="000000"/>
          <w:lang w:bidi="hi-IN"/>
        </w:rPr>
        <w:t>First, we will write the given set of functional dependencies in such a way that each functional dependency contains exactly one attribute on its right side as shown-</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color w:val="000000"/>
          <w:lang w:bidi="hi-IN"/>
        </w:rPr>
        <w:t>X → W</w:t>
        <w:tab/>
      </w:r>
      <w:r>
        <w:rPr>
          <w:rFonts w:eastAsia="Times New Roman" w:cs="Times New Roman" w:ascii="Times New Roman" w:hAnsi="Times New Roman"/>
          <w:b/>
          <w:bCs/>
          <w:color w:val="000000"/>
          <w:lang w:bidi="hi-IN"/>
        </w:rPr>
        <w:tab/>
      </w:r>
      <w:r>
        <w:rPr>
          <w:rFonts w:eastAsia="Times New Roman" w:cs="Times New Roman" w:ascii="Times New Roman" w:hAnsi="Times New Roman"/>
          <w:color w:val="000000"/>
          <w:lang w:bidi="hi-IN"/>
        </w:rPr>
        <w:t>WZ → X</w:t>
        <w:tab/>
        <w:tab/>
        <w:t>WZ → Y</w:t>
      </w:r>
      <w:r>
        <w:rPr>
          <w:rFonts w:eastAsia="Times New Roman" w:cs="Times New Roman" w:ascii="Times New Roman" w:hAnsi="Times New Roman"/>
          <w:b/>
          <w:bCs/>
          <w:color w:val="000000"/>
          <w:lang w:bidi="hi-IN"/>
        </w:rPr>
        <w:tab/>
        <w:tab/>
      </w:r>
      <w:r>
        <w:rPr>
          <w:rFonts w:eastAsia="Times New Roman" w:cs="Times New Roman" w:ascii="Times New Roman" w:hAnsi="Times New Roman"/>
          <w:color w:val="000000"/>
          <w:lang w:bidi="hi-IN"/>
        </w:rPr>
        <w:t>Y → W</w:t>
      </w:r>
      <w:r>
        <w:rPr>
          <w:rFonts w:eastAsia="Times New Roman" w:cs="Times New Roman" w:ascii="Times New Roman" w:hAnsi="Times New Roman"/>
          <w:b/>
          <w:bCs/>
          <w:color w:val="000000"/>
          <w:lang w:bidi="hi-IN"/>
        </w:rPr>
        <w:tab/>
        <w:tab/>
      </w:r>
      <w:r>
        <w:rPr>
          <w:rFonts w:eastAsia="Times New Roman" w:cs="Times New Roman" w:ascii="Times New Roman" w:hAnsi="Times New Roman"/>
          <w:color w:val="000000"/>
          <w:lang w:bidi="hi-IN"/>
        </w:rPr>
        <w:t>Y → X</w:t>
      </w:r>
      <w:r>
        <w:rPr>
          <w:rFonts w:eastAsia="Times New Roman" w:cs="Times New Roman" w:ascii="Times New Roman" w:hAnsi="Times New Roman"/>
          <w:b/>
          <w:bCs/>
          <w:color w:val="000000"/>
          <w:lang w:bidi="hi-IN"/>
        </w:rPr>
        <w:tab/>
        <w:tab/>
      </w:r>
      <w:r>
        <w:rPr>
          <w:rFonts w:eastAsia="Times New Roman" w:cs="Times New Roman" w:ascii="Times New Roman" w:hAnsi="Times New Roman"/>
          <w:color w:val="000000"/>
          <w:lang w:bidi="hi-IN"/>
        </w:rPr>
        <w:t>Y → Z </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Step-02:</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Now, we will check the essentiality of each functional dependency one by one.</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For X → W:</w:t>
      </w:r>
    </w:p>
    <w:p>
      <w:pPr>
        <w:pStyle w:val="Normal"/>
        <w:numPr>
          <w:ilvl w:val="0"/>
          <w:numId w:val="20"/>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Considering X → W, we have (X)</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X , W }</w:t>
      </w:r>
    </w:p>
    <w:p>
      <w:pPr>
        <w:pStyle w:val="Normal"/>
        <w:numPr>
          <w:ilvl w:val="0"/>
          <w:numId w:val="20"/>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Ignoring X → W, we have (X)</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X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Since, the two results are different, so X → W is essential and can not be eliminated.</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For WZ → X:</w:t>
      </w:r>
    </w:p>
    <w:p>
      <w:pPr>
        <w:pStyle w:val="Normal"/>
        <w:numPr>
          <w:ilvl w:val="0"/>
          <w:numId w:val="21"/>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Considering WZ → X, we have (WZ)</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 Z }</w:t>
      </w:r>
    </w:p>
    <w:p>
      <w:pPr>
        <w:pStyle w:val="Normal"/>
        <w:numPr>
          <w:ilvl w:val="0"/>
          <w:numId w:val="21"/>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Ignoring WZ → X, we have (WZ)</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 Z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Since, the two results are same, so WZ → X is non-essential and can be eliminated.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So, eliminating WZ → X, our set of functional dependencies updates to-</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X → W</w:t>
        <w:tab/>
        <w:tab/>
        <w:t>WZ → Y</w:t>
        <w:tab/>
        <w:tab/>
        <w:t>Y → W</w:t>
        <w:tab/>
        <w:tab/>
        <w:t>Y → X</w:t>
        <w:tab/>
        <w:tab/>
        <w:t>Y → Z</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For WZ → Y:</w:t>
      </w:r>
    </w:p>
    <w:p>
      <w:pPr>
        <w:pStyle w:val="Normal"/>
        <w:numPr>
          <w:ilvl w:val="0"/>
          <w:numId w:val="22"/>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Considering WZ → Y, we have (WZ)</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 Z }</w:t>
      </w:r>
    </w:p>
    <w:p>
      <w:pPr>
        <w:pStyle w:val="Normal"/>
        <w:numPr>
          <w:ilvl w:val="0"/>
          <w:numId w:val="22"/>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Ignoring WZ → Y, we have (WZ)</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Z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Since, the two results are different, so WZ → Y is essential and can not be eliminated.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 </w:t>
      </w:r>
      <w:r>
        <w:rPr>
          <w:rFonts w:eastAsia="Times New Roman" w:cs="Times New Roman" w:ascii="Times New Roman" w:hAnsi="Times New Roman"/>
          <w:b/>
          <w:bCs/>
          <w:color w:val="000000"/>
          <w:u w:val="single"/>
          <w:lang w:bidi="hi-IN"/>
        </w:rPr>
        <w:t>For Y → W:</w:t>
      </w:r>
    </w:p>
    <w:p>
      <w:pPr>
        <w:pStyle w:val="Normal"/>
        <w:numPr>
          <w:ilvl w:val="0"/>
          <w:numId w:val="23"/>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Considering Y → W, we have (Y)</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 Z }</w:t>
      </w:r>
    </w:p>
    <w:p>
      <w:pPr>
        <w:pStyle w:val="Normal"/>
        <w:numPr>
          <w:ilvl w:val="0"/>
          <w:numId w:val="23"/>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Ignoring Y → W, we have (Y)</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 Z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Since, the two results are same, so Y → W is non-essential and can be eliminated.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So, eliminating Y → W, our set of functional dependencies updates to-</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X → W</w:t>
        <w:tab/>
        <w:tab/>
        <w:t>WZ → Y</w:t>
        <w:tab/>
        <w:tab/>
        <w:t>Y → X</w:t>
        <w:tab/>
        <w:tab/>
        <w:t>Y → Z</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For Y → X:</w:t>
      </w:r>
    </w:p>
    <w:p>
      <w:pPr>
        <w:pStyle w:val="Normal"/>
        <w:numPr>
          <w:ilvl w:val="0"/>
          <w:numId w:val="24"/>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Considering Y → X, we have (Y)</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 Z }</w:t>
      </w:r>
    </w:p>
    <w:p>
      <w:pPr>
        <w:pStyle w:val="Normal"/>
        <w:numPr>
          <w:ilvl w:val="0"/>
          <w:numId w:val="24"/>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Ignoring Y → X, we have (Y)</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Y , Z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Since, the two results are different, so Y → X is essential and can not be eliminated.</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For Y → Z:</w:t>
      </w:r>
    </w:p>
    <w:p>
      <w:pPr>
        <w:pStyle w:val="Normal"/>
        <w:numPr>
          <w:ilvl w:val="0"/>
          <w:numId w:val="25"/>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Considering Y → Z, we have (Y)</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 Z }</w:t>
      </w:r>
    </w:p>
    <w:p>
      <w:pPr>
        <w:pStyle w:val="Normal"/>
        <w:numPr>
          <w:ilvl w:val="0"/>
          <w:numId w:val="25"/>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Ignoring Y → Z, we have (Y)</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Since, the two results are different, so Y → Z is essential and can not be eliminated.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Thus,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Our essential functional dependencies are-</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X → W</w:t>
        <w:tab/>
        <w:tab/>
        <w:t>WZ → Y</w:t>
        <w:tab/>
        <w:tab/>
        <w:t>Y → X</w:t>
        <w:tab/>
        <w:tab/>
        <w:t>Y → Z</w:t>
      </w:r>
    </w:p>
    <w:p>
      <w:pPr>
        <w:pStyle w:val="Normal"/>
        <w:spacing w:lineRule="atLeast" w:line="290" w:beforeAutospacing="1" w:after="61"/>
        <w:rPr>
          <w:rFonts w:ascii="Times New Roman" w:hAnsi="Times New Roman" w:eastAsia="Times New Roman" w:cs="Times New Roman"/>
          <w:b/>
          <w:b/>
          <w:bCs/>
          <w:color w:val="000000"/>
          <w:lang w:bidi="hi-IN"/>
        </w:rPr>
      </w:pPr>
      <w:r>
        <w:rPr>
          <w:rFonts w:eastAsia="Times New Roman" w:cs="Times New Roman" w:ascii="Times New Roman" w:hAnsi="Times New Roman"/>
          <w:b/>
          <w:bCs/>
          <w:color w:val="000000"/>
          <w:u w:val="single"/>
          <w:lang w:bidi="hi-IN"/>
        </w:rPr>
        <w:t>Step-03:</w:t>
      </w:r>
      <w:r>
        <w:rPr>
          <w:rFonts w:eastAsia="Times New Roman" w:cs="Times New Roman" w:ascii="Times New Roman" w:hAnsi="Times New Roman"/>
          <w:b/>
          <w:bCs/>
          <w:color w:val="000000"/>
          <w:lang w:bidi="hi-IN"/>
        </w:rPr>
        <w:t xml:space="preserve"> </w:t>
      </w:r>
      <w:r>
        <w:rPr>
          <w:rFonts w:eastAsia="Times New Roman" w:cs="Times New Roman" w:ascii="Times New Roman" w:hAnsi="Times New Roman"/>
          <w:color w:val="000000"/>
          <w:lang w:bidi="hi-IN"/>
        </w:rPr>
        <w:t>Now, we will check examine those functional dependencies having more than one attribute on their left side and check if their left side can be reduced.</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In our set of essential functional dependencies, only WZ → Y has two attributes on its left side and rest all other functional dependencies have only single attribute on their left side.</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Now, closure of WZ is-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(WZ)</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 X , Y , Z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Now, consider all the possible subsets of WZ and check if their closure result matches with the closure result of WZ.</w:t>
      </w:r>
    </w:p>
    <w:p>
      <w:pPr>
        <w:pStyle w:val="Normal"/>
        <w:numPr>
          <w:ilvl w:val="0"/>
          <w:numId w:val="26"/>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(W)</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W }</w:t>
      </w:r>
    </w:p>
    <w:p>
      <w:pPr>
        <w:pStyle w:val="Normal"/>
        <w:numPr>
          <w:ilvl w:val="0"/>
          <w:numId w:val="26"/>
        </w:numPr>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(Z)</w:t>
      </w:r>
      <w:r>
        <w:rPr>
          <w:rFonts w:eastAsia="Times New Roman" w:cs="Times New Roman" w:ascii="Times New Roman" w:hAnsi="Times New Roman"/>
          <w:color w:val="000000"/>
          <w:vertAlign w:val="superscript"/>
          <w:lang w:bidi="hi-IN"/>
        </w:rPr>
        <w:t>+</w:t>
      </w:r>
      <w:r>
        <w:rPr>
          <w:rFonts w:eastAsia="Times New Roman" w:cs="Times New Roman" w:ascii="Times New Roman" w:hAnsi="Times New Roman"/>
          <w:color w:val="000000"/>
          <w:lang w:bidi="hi-IN"/>
        </w:rPr>
        <w:t> = { Z }</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Since, none of the subset gives the same result, so we can not write WZ → Y as W → Y or Z → Y.</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So, set of functional dependencies obtained in step-02 is the irreducible set or canonical cover.</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Thus,</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X → W</w:t>
        <w:tab/>
        <w:tab/>
        <w:t>WZ → Y</w:t>
        <w:tab/>
        <w:tab/>
        <w:t>Y → X</w:t>
        <w:tab/>
        <w:tab/>
        <w:t>Y → Z</w:t>
        <w:tab/>
        <w:t>(</w:t>
      </w:r>
      <w:r>
        <w:rPr>
          <w:rFonts w:eastAsia="Times New Roman" w:cs="Times New Roman" w:ascii="Times New Roman" w:hAnsi="Times New Roman"/>
          <w:b/>
          <w:bCs/>
          <w:color w:val="000000"/>
          <w:lang w:bidi="hi-IN"/>
        </w:rPr>
        <w:t>Irreducible set / Canonical Cover)</w:t>
      </w:r>
    </w:p>
    <w:p>
      <w:pPr>
        <w:pStyle w:val="Normal"/>
        <w:spacing w:lineRule="atLeast" w:line="290" w:beforeAutospacing="1" w:after="61"/>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r>
    </w:p>
    <w:p>
      <w:pPr>
        <w:pStyle w:val="Normal"/>
        <w:spacing w:lineRule="atLeast" w:line="290" w:beforeAutospacing="1" w:after="6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1"/>
    <w:family w:val="roman"/>
    <w:pitch w:val="variable"/>
  </w:font>
  <w:font w:name="Verdana">
    <w:charset w:val="01"/>
    <w:family w:val="swiss"/>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Arial" w:hAnsi="Arial" w:cs="Arial" w:hint="default"/>
      </w:rPr>
    </w:lvl>
    <w:lvl w:ilvl="1">
      <w:start w:val="1918"/>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99"/>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6426a"/>
    <w:pPr>
      <w:widowControl/>
      <w:bidi w:val="0"/>
      <w:spacing w:lineRule="auto" w:line="276" w:before="0" w:after="200"/>
      <w:jc w:val="left"/>
    </w:pPr>
    <w:rPr>
      <w:rFonts w:ascii="Calibri" w:hAnsi="Calibri" w:eastAsia="Calibri" w:cs="Mangal"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b910b2"/>
    <w:pPr>
      <w:spacing w:lineRule="auto" w:line="240" w:beforeAutospacing="1" w:afterAutospacing="1"/>
      <w:outlineLvl w:val="1"/>
    </w:pPr>
    <w:rPr>
      <w:rFonts w:ascii="Times New Roman" w:hAnsi="Times New Roman" w:eastAsia="Times New Roman" w:cs="Times New Roman"/>
      <w:b/>
      <w:bCs/>
      <w:sz w:val="36"/>
      <w:szCs w:val="36"/>
      <w:lang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910b2"/>
    <w:rPr>
      <w:rFonts w:ascii="Times New Roman" w:hAnsi="Times New Roman" w:eastAsia="Times New Roman" w:cs="Times New Roman"/>
      <w:b/>
      <w:bCs/>
      <w:sz w:val="36"/>
      <w:szCs w:val="36"/>
      <w:lang w:bidi="hi-IN"/>
    </w:rPr>
  </w:style>
  <w:style w:type="character" w:styleId="BalloonTextChar" w:customStyle="1">
    <w:name w:val="Balloon Text Char"/>
    <w:basedOn w:val="DefaultParagraphFont"/>
    <w:link w:val="BalloonText"/>
    <w:uiPriority w:val="99"/>
    <w:semiHidden/>
    <w:qFormat/>
    <w:rsid w:val="00b910b2"/>
    <w:rPr>
      <w:rFonts w:ascii="Tahoma" w:hAnsi="Tahoma" w:cs="Tahoma"/>
      <w:sz w:val="16"/>
      <w:szCs w:val="16"/>
    </w:rPr>
  </w:style>
  <w:style w:type="character" w:styleId="Strong">
    <w:name w:val="Strong"/>
    <w:basedOn w:val="DefaultParagraphFont"/>
    <w:uiPriority w:val="22"/>
    <w:qFormat/>
    <w:rsid w:val="002a5ac8"/>
    <w:rPr>
      <w:b/>
      <w:bCs/>
    </w:rPr>
  </w:style>
  <w:style w:type="character" w:styleId="InternetLink">
    <w:name w:val="Internet Link"/>
    <w:basedOn w:val="DefaultParagraphFont"/>
    <w:uiPriority w:val="99"/>
    <w:unhideWhenUsed/>
    <w:rsid w:val="0024286e"/>
    <w:rPr>
      <w:color w:val="0000FF"/>
      <w:u w:val="single"/>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b/>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0"/>
    </w:rPr>
  </w:style>
  <w:style w:type="character" w:styleId="ListLabel38">
    <w:name w:val="ListLabel 38"/>
    <w:qFormat/>
    <w:rPr>
      <w:rFonts w:ascii="Times New Roman" w:hAnsi="Times New Roman"/>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Times New Roman" w:hAnsi="Times New Roman"/>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ascii="Times New Roman" w:hAnsi="Times New Roman"/>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rFonts w:ascii="Times New Roman" w:hAnsi="Times New Roman"/>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rFonts w:ascii="Times New Roman" w:hAnsi="Times New Roman"/>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rFonts w:ascii="Times New Roman" w:hAnsi="Times New Roman"/>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rFonts w:ascii="Times New Roman" w:hAnsi="Times New Roman"/>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rFonts w:ascii="Times New Roman" w:hAnsi="Times New Roman"/>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ascii="Times New Roman" w:hAnsi="Times New Roman"/>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rFonts w:ascii="Times New Roman" w:hAnsi="Times New Roman"/>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rFonts w:ascii="Times New Roman" w:hAnsi="Times New Roman"/>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rFonts w:ascii="Times New Roman" w:hAnsi="Times New Roman"/>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910b2"/>
    <w:pPr>
      <w:spacing w:lineRule="auto" w:line="240" w:beforeAutospacing="1" w:afterAutospacing="1"/>
    </w:pPr>
    <w:rPr>
      <w:rFonts w:ascii="Times New Roman" w:hAnsi="Times New Roman" w:eastAsia="Times New Roman" w:cs="Times New Roman"/>
      <w:sz w:val="24"/>
      <w:szCs w:val="24"/>
      <w:lang w:bidi="hi-IN"/>
    </w:rPr>
  </w:style>
  <w:style w:type="paragraph" w:styleId="BalloonText">
    <w:name w:val="Balloon Text"/>
    <w:basedOn w:val="Normal"/>
    <w:link w:val="BalloonTextChar"/>
    <w:uiPriority w:val="99"/>
    <w:semiHidden/>
    <w:unhideWhenUsed/>
    <w:qFormat/>
    <w:rsid w:val="00b910b2"/>
    <w:pPr>
      <w:spacing w:lineRule="auto" w:line="240" w:before="0" w:after="0"/>
    </w:pPr>
    <w:rPr>
      <w:rFonts w:ascii="Tahoma" w:hAnsi="Tahoma" w:cs="Tahoma"/>
      <w:sz w:val="16"/>
      <w:szCs w:val="16"/>
    </w:rPr>
  </w:style>
  <w:style w:type="paragraph" w:styleId="ListParagraph">
    <w:name w:val="List Paragraph"/>
    <w:basedOn w:val="Normal"/>
    <w:uiPriority w:val="34"/>
    <w:qFormat/>
    <w:rsid w:val="00b910b2"/>
    <w:pPr>
      <w:spacing w:lineRule="auto" w:line="240" w:before="0" w:after="0"/>
      <w:ind w:left="720" w:hanging="0"/>
      <w:contextualSpacing/>
    </w:pPr>
    <w:rPr>
      <w:rFonts w:ascii="Times New Roman" w:hAnsi="Times New Roman" w:eastAsia="Times New Roman" w:cs="Mangal"/>
      <w:sz w:val="24"/>
      <w:szCs w:val="21"/>
      <w:lang w:bidi="hi-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7.jpeg"/><Relationship Id="rId13" Type="http://schemas.openxmlformats.org/officeDocument/2006/relationships/image" Target="media/image10.emf"/><Relationship Id="rId18" Type="http://schemas.openxmlformats.org/officeDocument/2006/relationships/image" Target="media/image14.jpeg"/><Relationship Id="rId26" Type="http://schemas.openxmlformats.org/officeDocument/2006/relationships/numbering" Target="numbering.xml"/><Relationship Id="rId3" Type="http://schemas.openxmlformats.org/officeDocument/2006/relationships/image" Target="media/image2.png"/><Relationship Id="rId21" Type="http://schemas.openxmlformats.org/officeDocument/2006/relationships/image" Target="media/image17.jpeg"/><Relationship Id="rId7" Type="http://schemas.openxmlformats.org/officeDocument/2006/relationships/image" Target="media/image6.png"/><Relationship Id="rId12" Type="http://schemas.openxmlformats.org/officeDocument/2006/relationships/package" Target="embeddings/oleObject2.sldx"/><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image" Target="media/image1.png"/><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5.png"/><Relationship Id="rId11" Type="http://schemas.openxmlformats.org/officeDocument/2006/relationships/image" Target="media/image9.emf"/><Relationship Id="rId24" Type="http://schemas.openxmlformats.org/officeDocument/2006/relationships/image" Target="media/image20.jpeg"/><Relationship Id="rId32" Type="http://schemas.openxmlformats.org/officeDocument/2006/relationships/customXml" Target="../customXml/item3.xml"/><Relationship Id="rId5" Type="http://schemas.openxmlformats.org/officeDocument/2006/relationships/image" Target="media/image4.png"/><Relationship Id="rId15" Type="http://schemas.openxmlformats.org/officeDocument/2006/relationships/hyperlink" Target="http://ecomputernotes.com/fundamental/what-is-a-database/advantages-and-disadvantages-of-dbms" TargetMode="External"/><Relationship Id="rId23" Type="http://schemas.openxmlformats.org/officeDocument/2006/relationships/image" Target="media/image19.jpeg"/><Relationship Id="rId28" Type="http://schemas.openxmlformats.org/officeDocument/2006/relationships/settings" Target="settings.xml"/><Relationship Id="rId10" Type="http://schemas.openxmlformats.org/officeDocument/2006/relationships/package" Target="embeddings/oleObject1.pptx"/><Relationship Id="rId19" Type="http://schemas.openxmlformats.org/officeDocument/2006/relationships/image" Target="media/image15.jpeg"/><Relationship Id="rId31" Type="http://schemas.openxmlformats.org/officeDocument/2006/relationships/customXml" Target="../customXml/item2.xml"/><Relationship Id="rId4" Type="http://schemas.openxmlformats.org/officeDocument/2006/relationships/image" Target="media/image3.png"/><Relationship Id="rId9" Type="http://schemas.openxmlformats.org/officeDocument/2006/relationships/image" Target="media/image8.jpeg"/><Relationship Id="rId14" Type="http://schemas.openxmlformats.org/officeDocument/2006/relationships/image" Target="media/image11.jpeg"/><Relationship Id="rId22" Type="http://schemas.openxmlformats.org/officeDocument/2006/relationships/image" Target="media/image18.jpeg"/><Relationship Id="rId27" Type="http://schemas.openxmlformats.org/officeDocument/2006/relationships/fontTable" Target="fontTable.xm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D314ACBBD024AB368ED7E36B4D55E" ma:contentTypeVersion="9" ma:contentTypeDescription="Create a new document." ma:contentTypeScope="" ma:versionID="aa6d28a35707ad07317af96a5bd2fb80">
  <xsd:schema xmlns:xsd="http://www.w3.org/2001/XMLSchema" xmlns:xs="http://www.w3.org/2001/XMLSchema" xmlns:p="http://schemas.microsoft.com/office/2006/metadata/properties" xmlns:ns2="a069deda-dd54-4a17-8471-364442f6fb77" targetNamespace="http://schemas.microsoft.com/office/2006/metadata/properties" ma:root="true" ma:fieldsID="15e8763c43606bd30294939a60311156" ns2:_="">
    <xsd:import namespace="a069deda-dd54-4a17-8471-364442f6fb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deda-dd54-4a17-8471-364442f6f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947C2E-BE79-47B3-A426-C6363064D2ED}"/>
</file>

<file path=customXml/itemProps2.xml><?xml version="1.0" encoding="utf-8"?>
<ds:datastoreItem xmlns:ds="http://schemas.openxmlformats.org/officeDocument/2006/customXml" ds:itemID="{71CECC5C-AFD9-462C-BBBA-873A3DEC8B37}"/>
</file>

<file path=customXml/itemProps3.xml><?xml version="1.0" encoding="utf-8"?>
<ds:datastoreItem xmlns:ds="http://schemas.openxmlformats.org/officeDocument/2006/customXml" ds:itemID="{DE2B7659-A7EA-4825-8345-A5DBCD35A3DF}"/>
</file>

<file path=docProps/app.xml><?xml version="1.0" encoding="utf-8"?>
<Properties xmlns="http://schemas.openxmlformats.org/officeDocument/2006/extended-properties" xmlns:vt="http://schemas.openxmlformats.org/officeDocument/2006/docPropsVTypes">
  <Template>Normal</Template>
  <TotalTime>156</TotalTime>
  <Application>LibreOffice/5.1.6.2$Linux_X86_64 LibreOffice_project/10m0$Build-2</Application>
  <Pages>19</Pages>
  <Words>3987</Words>
  <Characters>18035</Characters>
  <CharactersWithSpaces>21878</CharactersWithSpaces>
  <Paragraphs>402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
  <cp:revision>40</cp:revision>
  <dcterms:created xsi:type="dcterms:W3CDTF">2018-10-19T03:12:00Z</dcterms:created>
  <dcterms:modified xsi:type="dcterms:W3CDTF">2020-08-03T22:02:42Z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0x010100E4AD314ACBBD024AB368ED7E36B4D55E</vt:lpwstr>
  </property>
</Properties>
</file>